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31" w:rsidRPr="00AA554E" w:rsidRDefault="00A3750B" w:rsidP="00627B3D">
      <w:pPr>
        <w:jc w:val="center"/>
        <w:rPr>
          <w:rFonts w:ascii="Arial" w:hAnsi="Arial" w:cs="Arial"/>
          <w:b/>
          <w:sz w:val="48"/>
          <w:szCs w:val="48"/>
        </w:rPr>
      </w:pPr>
      <w:r w:rsidRPr="00AA554E">
        <w:rPr>
          <w:rFonts w:ascii="Arial" w:hAnsi="Arial" w:cs="Arial"/>
          <w:b/>
          <w:sz w:val="48"/>
          <w:szCs w:val="48"/>
        </w:rPr>
        <w:t xml:space="preserve">  </w:t>
      </w: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D80C31" w:rsidRPr="00AA554E" w:rsidRDefault="00D80C31" w:rsidP="00627B3D">
      <w:pPr>
        <w:jc w:val="center"/>
        <w:rPr>
          <w:rFonts w:ascii="Arial" w:hAnsi="Arial" w:cs="Arial"/>
          <w:b/>
          <w:sz w:val="48"/>
          <w:szCs w:val="48"/>
        </w:rPr>
      </w:pPr>
    </w:p>
    <w:p w:rsidR="00627B3D" w:rsidRPr="00AA554E" w:rsidRDefault="00D17FFB" w:rsidP="00627B3D">
      <w:pPr>
        <w:jc w:val="center"/>
        <w:rPr>
          <w:rFonts w:ascii="Arial" w:hAnsi="Arial" w:cs="Arial"/>
          <w:b/>
          <w:sz w:val="48"/>
          <w:szCs w:val="48"/>
          <w:lang w:val="fr-FR"/>
        </w:rPr>
      </w:pPr>
      <w:r w:rsidRPr="00AA554E">
        <w:rPr>
          <w:rFonts w:ascii="Arial" w:hAnsi="Arial" w:cs="Arial"/>
          <w:b/>
          <w:sz w:val="48"/>
          <w:szCs w:val="48"/>
        </w:rPr>
        <w:t xml:space="preserve">The </w:t>
      </w:r>
      <w:r w:rsidR="00627B3D" w:rsidRPr="00AA554E">
        <w:rPr>
          <w:rFonts w:ascii="Arial" w:hAnsi="Arial" w:cs="Arial"/>
          <w:b/>
          <w:sz w:val="48"/>
          <w:szCs w:val="48"/>
        </w:rPr>
        <w:t>N</w:t>
      </w:r>
      <w:r w:rsidRPr="00AA554E">
        <w:rPr>
          <w:rFonts w:ascii="Arial" w:hAnsi="Arial" w:cs="Arial"/>
          <w:b/>
          <w:sz w:val="48"/>
          <w:szCs w:val="48"/>
        </w:rPr>
        <w:t>ational Cancer Institute</w:t>
      </w:r>
      <w:r w:rsidR="00627B3D" w:rsidRPr="00AA554E">
        <w:rPr>
          <w:rFonts w:ascii="Arial" w:hAnsi="Arial" w:cs="Arial"/>
          <w:b/>
          <w:sz w:val="48"/>
          <w:szCs w:val="48"/>
        </w:rPr>
        <w:t xml:space="preserve"> caBIG</w:t>
      </w:r>
      <w:r w:rsidR="00627B3D" w:rsidRPr="00513DDE">
        <w:rPr>
          <w:rFonts w:ascii="Arial" w:hAnsi="Arial" w:cs="Arial"/>
          <w:b/>
          <w:sz w:val="48"/>
          <w:szCs w:val="48"/>
          <w:vertAlign w:val="superscript"/>
        </w:rPr>
        <w:t>®</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Common Biorepository Model</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CBM Information</w:t>
      </w:r>
    </w:p>
    <w:p w:rsidR="00627B3D" w:rsidRPr="00AA554E" w:rsidRDefault="00627B3D" w:rsidP="00627B3D">
      <w:pPr>
        <w:jc w:val="center"/>
        <w:rPr>
          <w:rFonts w:ascii="Arial" w:hAnsi="Arial" w:cs="Arial"/>
          <w:b/>
          <w:sz w:val="48"/>
          <w:szCs w:val="48"/>
          <w:lang w:val="fr-FR"/>
        </w:rPr>
      </w:pPr>
      <w:r w:rsidRPr="00AA554E">
        <w:rPr>
          <w:rFonts w:ascii="Arial" w:hAnsi="Arial" w:cs="Arial"/>
          <w:b/>
          <w:sz w:val="48"/>
          <w:szCs w:val="48"/>
          <w:lang w:val="fr-FR"/>
        </w:rPr>
        <w:t xml:space="preserve">CBM </w:t>
      </w:r>
      <w:r w:rsidR="00047401" w:rsidRPr="00AA554E">
        <w:rPr>
          <w:rFonts w:ascii="Arial" w:hAnsi="Arial" w:cs="Arial"/>
          <w:b/>
          <w:sz w:val="48"/>
          <w:szCs w:val="48"/>
          <w:lang w:val="fr-FR"/>
        </w:rPr>
        <w:t>1.0</w:t>
      </w:r>
      <w:r w:rsidRPr="00AA554E">
        <w:rPr>
          <w:rFonts w:ascii="Arial" w:hAnsi="Arial" w:cs="Arial"/>
          <w:b/>
          <w:sz w:val="48"/>
          <w:szCs w:val="48"/>
          <w:lang w:val="fr-FR"/>
        </w:rPr>
        <w:t xml:space="preserve"> Test Grid Installation </w:t>
      </w:r>
    </w:p>
    <w:p w:rsidR="00627B3D" w:rsidRPr="00AA554E" w:rsidRDefault="00627B3D" w:rsidP="00627B3D">
      <w:pPr>
        <w:jc w:val="center"/>
        <w:rPr>
          <w:rFonts w:ascii="Arial" w:hAnsi="Arial" w:cs="Arial"/>
          <w:b/>
          <w:sz w:val="48"/>
          <w:szCs w:val="48"/>
          <w:lang w:val="fr-FR"/>
        </w:rPr>
      </w:pPr>
    </w:p>
    <w:p w:rsidR="00627B3D" w:rsidRPr="00AA554E" w:rsidRDefault="00627B3D" w:rsidP="00627B3D">
      <w:pPr>
        <w:jc w:val="center"/>
        <w:rPr>
          <w:rFonts w:ascii="Arial" w:hAnsi="Arial" w:cs="Arial"/>
          <w:b/>
          <w:sz w:val="48"/>
          <w:szCs w:val="48"/>
          <w:lang w:val="fr-FR"/>
        </w:rPr>
      </w:pPr>
    </w:p>
    <w:p w:rsidR="00627B3D" w:rsidRPr="00AA554E" w:rsidRDefault="00627B3D">
      <w:pPr>
        <w:rPr>
          <w:rFonts w:ascii="Arial" w:hAnsi="Arial" w:cs="Arial"/>
          <w:b/>
        </w:rPr>
      </w:pPr>
    </w:p>
    <w:p w:rsidR="00627B3D" w:rsidRPr="00AA554E" w:rsidRDefault="00D17FFB" w:rsidP="00627B3D">
      <w:pPr>
        <w:jc w:val="center"/>
        <w:rPr>
          <w:rFonts w:ascii="Arial" w:hAnsi="Arial" w:cs="Arial"/>
          <w:b/>
          <w:noProof/>
        </w:rPr>
      </w:pPr>
      <w:r w:rsidRPr="00AA554E">
        <w:rPr>
          <w:rFonts w:ascii="Arial" w:hAnsi="Arial" w:cs="Arial"/>
          <w:b/>
          <w:noProof/>
        </w:rPr>
        <w:t>May</w:t>
      </w:r>
      <w:r w:rsidR="003A1A49" w:rsidRPr="00AA554E">
        <w:rPr>
          <w:rFonts w:ascii="Arial" w:hAnsi="Arial" w:cs="Arial"/>
          <w:b/>
          <w:noProof/>
        </w:rPr>
        <w:t xml:space="preserve"> </w:t>
      </w:r>
      <w:r w:rsidR="00627B3D" w:rsidRPr="00AA554E">
        <w:rPr>
          <w:rFonts w:ascii="Arial" w:hAnsi="Arial" w:cs="Arial"/>
          <w:b/>
          <w:noProof/>
        </w:rPr>
        <w:t>2010</w:t>
      </w:r>
    </w:p>
    <w:p w:rsidR="00627B3D" w:rsidRPr="00AA554E" w:rsidRDefault="00627B3D" w:rsidP="00627B3D">
      <w:pPr>
        <w:jc w:val="center"/>
        <w:rPr>
          <w:rFonts w:ascii="Arial" w:hAnsi="Arial" w:cs="Arial"/>
          <w:b/>
          <w:noProof/>
        </w:rPr>
      </w:pPr>
    </w:p>
    <w:p w:rsidR="00FE3CF7" w:rsidRDefault="00627B3D" w:rsidP="00FE3CF7">
      <w:pPr>
        <w:jc w:val="center"/>
        <w:rPr>
          <w:rFonts w:ascii="Arial" w:hAnsi="Arial" w:cs="Arial"/>
          <w:b/>
        </w:rPr>
      </w:pPr>
      <w:r w:rsidRPr="00AA554E">
        <w:rPr>
          <w:rFonts w:ascii="Arial" w:hAnsi="Arial" w:cs="Arial"/>
          <w:b/>
          <w:noProof/>
        </w:rPr>
        <w:t>NCI CBIIT – CBM Team</w:t>
      </w:r>
      <w:r w:rsidRPr="00AA554E">
        <w:rPr>
          <w:rFonts w:ascii="Arial" w:hAnsi="Arial" w:cs="Arial"/>
          <w:b/>
        </w:rPr>
        <w:t xml:space="preserve"> </w:t>
      </w:r>
      <w:r w:rsidR="00FE3CF7">
        <w:rPr>
          <w:rFonts w:ascii="Arial" w:hAnsi="Arial" w:cs="Arial"/>
          <w:b/>
        </w:rPr>
        <w:br w:type="page"/>
      </w:r>
    </w:p>
    <w:p w:rsidR="00FE3CF7" w:rsidRDefault="00FE3CF7" w:rsidP="00FE3CF7">
      <w:pPr>
        <w:pStyle w:val="Caption"/>
      </w:pPr>
      <w:r>
        <w:lastRenderedPageBreak/>
        <w:t>DOCUMENT CHANGE HISTORY</w:t>
      </w:r>
    </w:p>
    <w:tbl>
      <w:tblPr>
        <w:tblW w:w="9288"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162"/>
        <w:gridCol w:w="2520"/>
        <w:gridCol w:w="2040"/>
        <w:gridCol w:w="2124"/>
      </w:tblGrid>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0" w:name="_Toc179867958"/>
            <w:r>
              <w:t>Version Number</w:t>
            </w:r>
            <w:bookmarkEnd w:id="0"/>
          </w:p>
        </w:tc>
        <w:tc>
          <w:tcPr>
            <w:tcW w:w="1162"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1" w:name="_Toc179867959"/>
            <w:r>
              <w:t>Date</w:t>
            </w:r>
            <w:bookmarkEnd w:id="1"/>
            <w:r>
              <w:t xml:space="preserve"> </w:t>
            </w:r>
          </w:p>
        </w:tc>
        <w:tc>
          <w:tcPr>
            <w:tcW w:w="252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bookmarkStart w:id="2" w:name="_Toc179867960"/>
            <w:r>
              <w:t>Description</w:t>
            </w:r>
            <w:bookmarkEnd w:id="2"/>
          </w:p>
        </w:tc>
        <w:tc>
          <w:tcPr>
            <w:tcW w:w="2040"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Author</w:t>
            </w:r>
          </w:p>
        </w:tc>
        <w:tc>
          <w:tcPr>
            <w:tcW w:w="2124" w:type="dxa"/>
            <w:tcBorders>
              <w:top w:val="single" w:sz="6" w:space="0" w:color="auto"/>
              <w:left w:val="single" w:sz="6" w:space="0" w:color="auto"/>
              <w:bottom w:val="single" w:sz="6" w:space="0" w:color="auto"/>
              <w:right w:val="single" w:sz="6" w:space="0" w:color="auto"/>
            </w:tcBorders>
            <w:shd w:val="pct20" w:color="auto" w:fill="FFFFFF"/>
          </w:tcPr>
          <w:p w:rsidR="00FE3CF7" w:rsidRDefault="00FE3CF7" w:rsidP="000B4B60">
            <w:pPr>
              <w:pStyle w:val="TableHeader"/>
            </w:pPr>
            <w:r>
              <w:t>Approved By</w:t>
            </w:r>
          </w:p>
        </w:tc>
      </w:tr>
      <w:tr w:rsidR="00FE3CF7" w:rsidTr="000B4B60">
        <w:trPr>
          <w:jc w:val="center"/>
        </w:trPr>
        <w:tc>
          <w:tcPr>
            <w:tcW w:w="144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1.0</w:t>
            </w:r>
          </w:p>
        </w:tc>
        <w:tc>
          <w:tcPr>
            <w:tcW w:w="1162"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05/12/11</w:t>
            </w:r>
          </w:p>
        </w:tc>
        <w:tc>
          <w:tcPr>
            <w:tcW w:w="252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CBM1.0 Instructions</w:t>
            </w:r>
          </w:p>
        </w:tc>
        <w:tc>
          <w:tcPr>
            <w:tcW w:w="2040"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r>
              <w:t>Anna Fernandez</w:t>
            </w:r>
          </w:p>
        </w:tc>
        <w:tc>
          <w:tcPr>
            <w:tcW w:w="2124" w:type="dxa"/>
            <w:tcBorders>
              <w:top w:val="single" w:sz="6" w:space="0" w:color="auto"/>
              <w:left w:val="single" w:sz="6" w:space="0" w:color="auto"/>
              <w:bottom w:val="single" w:sz="6" w:space="0" w:color="auto"/>
              <w:right w:val="single" w:sz="6" w:space="0" w:color="auto"/>
            </w:tcBorders>
          </w:tcPr>
          <w:p w:rsidR="00FE3CF7" w:rsidRDefault="00FE3CF7" w:rsidP="000B4B60">
            <w:pPr>
              <w:pStyle w:val="TableText"/>
            </w:pPr>
          </w:p>
        </w:tc>
      </w:tr>
    </w:tbl>
    <w:p w:rsidR="00FE3CF7" w:rsidRDefault="00FE3CF7" w:rsidP="00FE3CF7"/>
    <w:p w:rsidR="00FE3CF7" w:rsidRDefault="00FE3CF7">
      <w:pPr>
        <w:rPr>
          <w:rFonts w:ascii="Arial" w:hAnsi="Arial" w:cs="Arial"/>
          <w:b/>
        </w:rPr>
      </w:pPr>
      <w:r>
        <w:rPr>
          <w:rFonts w:ascii="Arial" w:hAnsi="Arial" w:cs="Arial"/>
          <w:b/>
        </w:rPr>
        <w:br w:type="page"/>
      </w:r>
    </w:p>
    <w:p w:rsidR="00FE3CF7" w:rsidRDefault="0083109E">
      <w:pPr>
        <w:pStyle w:val="TOC1"/>
        <w:rPr>
          <w:rFonts w:asciiTheme="minorHAnsi" w:eastAsiaTheme="minorEastAsia" w:hAnsiTheme="minorHAnsi" w:cstheme="minorBidi"/>
          <w:noProof/>
          <w:sz w:val="22"/>
          <w:szCs w:val="22"/>
        </w:rPr>
      </w:pPr>
      <w:r w:rsidRPr="00AA554E">
        <w:rPr>
          <w:rFonts w:ascii="Arial" w:hAnsi="Arial" w:cs="Arial"/>
          <w:b/>
        </w:rPr>
        <w:lastRenderedPageBreak/>
        <w:fldChar w:fldCharType="begin"/>
      </w:r>
      <w:r w:rsidR="00627B3D" w:rsidRPr="00AA554E">
        <w:rPr>
          <w:rFonts w:ascii="Arial" w:hAnsi="Arial" w:cs="Arial"/>
          <w:b/>
        </w:rPr>
        <w:instrText xml:space="preserve"> TOC \o "1-3" \h \z \u </w:instrText>
      </w:r>
      <w:r w:rsidRPr="00AA554E">
        <w:rPr>
          <w:rFonts w:ascii="Arial" w:hAnsi="Arial" w:cs="Arial"/>
          <w:b/>
        </w:rPr>
        <w:fldChar w:fldCharType="separate"/>
      </w:r>
      <w:hyperlink w:anchor="_Toc293000203" w:history="1">
        <w:r w:rsidR="00FE3CF7" w:rsidRPr="00C74021">
          <w:rPr>
            <w:rStyle w:val="Hyperlink"/>
            <w:noProof/>
          </w:rPr>
          <w:t>1.0   Common Biorepository Model Background, FAQ</w:t>
        </w:r>
        <w:r w:rsidR="00FE3CF7">
          <w:rPr>
            <w:noProof/>
            <w:webHidden/>
          </w:rPr>
          <w:tab/>
        </w:r>
        <w:r>
          <w:rPr>
            <w:noProof/>
            <w:webHidden/>
          </w:rPr>
          <w:fldChar w:fldCharType="begin"/>
        </w:r>
        <w:r w:rsidR="00FE3CF7">
          <w:rPr>
            <w:noProof/>
            <w:webHidden/>
          </w:rPr>
          <w:instrText xml:space="preserve"> PAGEREF _Toc293000203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04" w:history="1">
        <w:r w:rsidR="00FE3CF7" w:rsidRPr="00C74021">
          <w:rPr>
            <w:rStyle w:val="Hyperlink"/>
            <w:noProof/>
          </w:rPr>
          <w:t>1.1 Where can I find the latest information, models, packages and test scripts for the CBM initiative?</w:t>
        </w:r>
        <w:r w:rsidR="00FE3CF7">
          <w:rPr>
            <w:noProof/>
            <w:webHidden/>
          </w:rPr>
          <w:tab/>
        </w:r>
        <w:r>
          <w:rPr>
            <w:noProof/>
            <w:webHidden/>
          </w:rPr>
          <w:fldChar w:fldCharType="begin"/>
        </w:r>
        <w:r w:rsidR="00FE3CF7">
          <w:rPr>
            <w:noProof/>
            <w:webHidden/>
          </w:rPr>
          <w:instrText xml:space="preserve"> PAGEREF _Toc293000204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83109E">
      <w:pPr>
        <w:pStyle w:val="TOC2"/>
        <w:tabs>
          <w:tab w:val="left" w:pos="880"/>
          <w:tab w:val="right" w:leader="dot" w:pos="9350"/>
        </w:tabs>
        <w:rPr>
          <w:rFonts w:asciiTheme="minorHAnsi" w:eastAsiaTheme="minorEastAsia" w:hAnsiTheme="minorHAnsi" w:cstheme="minorBidi"/>
          <w:noProof/>
          <w:sz w:val="22"/>
          <w:szCs w:val="22"/>
        </w:rPr>
      </w:pPr>
      <w:hyperlink w:anchor="_Toc293000205" w:history="1">
        <w:r w:rsidR="00FE3CF7" w:rsidRPr="00C74021">
          <w:rPr>
            <w:rStyle w:val="Hyperlink"/>
            <w:noProof/>
          </w:rPr>
          <w:t>1.2</w:t>
        </w:r>
        <w:r w:rsidR="00FE3CF7">
          <w:rPr>
            <w:rFonts w:asciiTheme="minorHAnsi" w:eastAsiaTheme="minorEastAsia" w:hAnsiTheme="minorHAnsi" w:cstheme="minorBidi"/>
            <w:noProof/>
            <w:sz w:val="22"/>
            <w:szCs w:val="22"/>
          </w:rPr>
          <w:tab/>
        </w:r>
        <w:r w:rsidR="00FE3CF7" w:rsidRPr="00C74021">
          <w:rPr>
            <w:rStyle w:val="Hyperlink"/>
            <w:noProof/>
          </w:rPr>
          <w:t>“CBM at a Glance”</w:t>
        </w:r>
        <w:r w:rsidR="00FE3CF7">
          <w:rPr>
            <w:noProof/>
            <w:webHidden/>
          </w:rPr>
          <w:tab/>
        </w:r>
        <w:r>
          <w:rPr>
            <w:noProof/>
            <w:webHidden/>
          </w:rPr>
          <w:fldChar w:fldCharType="begin"/>
        </w:r>
        <w:r w:rsidR="00FE3CF7">
          <w:rPr>
            <w:noProof/>
            <w:webHidden/>
          </w:rPr>
          <w:instrText xml:space="preserve"> PAGEREF _Toc293000205 \h </w:instrText>
        </w:r>
        <w:r>
          <w:rPr>
            <w:noProof/>
            <w:webHidden/>
          </w:rPr>
        </w:r>
        <w:r>
          <w:rPr>
            <w:noProof/>
            <w:webHidden/>
          </w:rPr>
          <w:fldChar w:fldCharType="separate"/>
        </w:r>
        <w:r w:rsidR="00EB3BBF">
          <w:rPr>
            <w:noProof/>
            <w:webHidden/>
          </w:rPr>
          <w:t>4</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06" w:history="1">
        <w:r w:rsidR="00FE3CF7" w:rsidRPr="00C74021">
          <w:rPr>
            <w:rStyle w:val="Hyperlink"/>
            <w:noProof/>
          </w:rPr>
          <w:t>1.2  What does CBM 1.0 include?</w:t>
        </w:r>
        <w:r w:rsidR="00FE3CF7">
          <w:rPr>
            <w:noProof/>
            <w:webHidden/>
          </w:rPr>
          <w:tab/>
        </w:r>
        <w:r>
          <w:rPr>
            <w:noProof/>
            <w:webHidden/>
          </w:rPr>
          <w:fldChar w:fldCharType="begin"/>
        </w:r>
        <w:r w:rsidR="00FE3CF7">
          <w:rPr>
            <w:noProof/>
            <w:webHidden/>
          </w:rPr>
          <w:instrText xml:space="preserve"> PAGEREF _Toc293000206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07" w:history="1">
        <w:r w:rsidR="00FE3CF7" w:rsidRPr="00C74021">
          <w:rPr>
            <w:rStyle w:val="Hyperlink"/>
            <w:noProof/>
          </w:rPr>
          <w:t>1.3  Why should CBM1.0Beta (May 2011) be tested by an institute/vendor?</w:t>
        </w:r>
        <w:r w:rsidR="00FE3CF7">
          <w:rPr>
            <w:noProof/>
            <w:webHidden/>
          </w:rPr>
          <w:tab/>
        </w:r>
        <w:r>
          <w:rPr>
            <w:noProof/>
            <w:webHidden/>
          </w:rPr>
          <w:fldChar w:fldCharType="begin"/>
        </w:r>
        <w:r w:rsidR="00FE3CF7">
          <w:rPr>
            <w:noProof/>
            <w:webHidden/>
          </w:rPr>
          <w:instrText xml:space="preserve"> PAGEREF _Toc293000207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08" w:history="1">
        <w:r w:rsidR="00FE3CF7" w:rsidRPr="00C74021">
          <w:rPr>
            <w:rStyle w:val="Hyperlink"/>
            <w:noProof/>
          </w:rPr>
          <w:t>1.4   How will my institute’s CBM grid service be used?</w:t>
        </w:r>
        <w:r w:rsidR="00FE3CF7">
          <w:rPr>
            <w:noProof/>
            <w:webHidden/>
          </w:rPr>
          <w:tab/>
        </w:r>
        <w:r>
          <w:rPr>
            <w:noProof/>
            <w:webHidden/>
          </w:rPr>
          <w:fldChar w:fldCharType="begin"/>
        </w:r>
        <w:r w:rsidR="00FE3CF7">
          <w:rPr>
            <w:noProof/>
            <w:webHidden/>
          </w:rPr>
          <w:instrText xml:space="preserve"> PAGEREF _Toc293000208 \h </w:instrText>
        </w:r>
        <w:r>
          <w:rPr>
            <w:noProof/>
            <w:webHidden/>
          </w:rPr>
        </w:r>
        <w:r>
          <w:rPr>
            <w:noProof/>
            <w:webHidden/>
          </w:rPr>
          <w:fldChar w:fldCharType="separate"/>
        </w:r>
        <w:r w:rsidR="00EB3BBF">
          <w:rPr>
            <w:noProof/>
            <w:webHidden/>
          </w:rPr>
          <w:t>7</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09" w:history="1">
        <w:r w:rsidR="00FE3CF7" w:rsidRPr="00C74021">
          <w:rPr>
            <w:rStyle w:val="Hyperlink"/>
            <w:noProof/>
          </w:rPr>
          <w:t>1.5  How will having a CBM grid service at my institution help me share data and specimens?</w:t>
        </w:r>
        <w:r w:rsidR="00FE3CF7">
          <w:rPr>
            <w:noProof/>
            <w:webHidden/>
          </w:rPr>
          <w:tab/>
        </w:r>
        <w:r>
          <w:rPr>
            <w:noProof/>
            <w:webHidden/>
          </w:rPr>
          <w:fldChar w:fldCharType="begin"/>
        </w:r>
        <w:r w:rsidR="00FE3CF7">
          <w:rPr>
            <w:noProof/>
            <w:webHidden/>
          </w:rPr>
          <w:instrText xml:space="preserve"> PAGEREF _Toc293000209 \h </w:instrText>
        </w:r>
        <w:r>
          <w:rPr>
            <w:noProof/>
            <w:webHidden/>
          </w:rPr>
        </w:r>
        <w:r>
          <w:rPr>
            <w:noProof/>
            <w:webHidden/>
          </w:rPr>
          <w:fldChar w:fldCharType="separate"/>
        </w:r>
        <w:r w:rsidR="00EB3BBF">
          <w:rPr>
            <w:noProof/>
            <w:webHidden/>
          </w:rPr>
          <w:t>8</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10" w:history="1">
        <w:r w:rsidR="00FE3CF7" w:rsidRPr="00C74021">
          <w:rPr>
            <w:rStyle w:val="Hyperlink"/>
            <w:noProof/>
          </w:rPr>
          <w:t>1.6  How will CBM be supported – responsibilities (DRAFT)</w:t>
        </w:r>
        <w:r w:rsidR="00FE3CF7">
          <w:rPr>
            <w:noProof/>
            <w:webHidden/>
          </w:rPr>
          <w:tab/>
        </w:r>
        <w:r>
          <w:rPr>
            <w:noProof/>
            <w:webHidden/>
          </w:rPr>
          <w:fldChar w:fldCharType="begin"/>
        </w:r>
        <w:r w:rsidR="00FE3CF7">
          <w:rPr>
            <w:noProof/>
            <w:webHidden/>
          </w:rPr>
          <w:instrText xml:space="preserve"> PAGEREF _Toc293000210 \h </w:instrText>
        </w:r>
        <w:r>
          <w:rPr>
            <w:noProof/>
            <w:webHidden/>
          </w:rPr>
        </w:r>
        <w:r>
          <w:rPr>
            <w:noProof/>
            <w:webHidden/>
          </w:rPr>
          <w:fldChar w:fldCharType="separate"/>
        </w:r>
        <w:r w:rsidR="00EB3BBF">
          <w:rPr>
            <w:noProof/>
            <w:webHidden/>
          </w:rPr>
          <w:t>8</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11" w:history="1">
        <w:r w:rsidR="00FE3CF7" w:rsidRPr="00C74021">
          <w:rPr>
            <w:rStyle w:val="Hyperlink"/>
            <w:noProof/>
          </w:rPr>
          <w:t>1.7  How were the vocabulary lists generated?</w:t>
        </w:r>
        <w:r w:rsidR="00FE3CF7">
          <w:rPr>
            <w:noProof/>
            <w:webHidden/>
          </w:rPr>
          <w:tab/>
        </w:r>
        <w:r>
          <w:rPr>
            <w:noProof/>
            <w:webHidden/>
          </w:rPr>
          <w:fldChar w:fldCharType="begin"/>
        </w:r>
        <w:r w:rsidR="00FE3CF7">
          <w:rPr>
            <w:noProof/>
            <w:webHidden/>
          </w:rPr>
          <w:instrText xml:space="preserve"> PAGEREF _Toc293000211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83109E">
      <w:pPr>
        <w:pStyle w:val="TOC1"/>
        <w:rPr>
          <w:rFonts w:asciiTheme="minorHAnsi" w:eastAsiaTheme="minorEastAsia" w:hAnsiTheme="minorHAnsi" w:cstheme="minorBidi"/>
          <w:noProof/>
          <w:sz w:val="22"/>
          <w:szCs w:val="22"/>
        </w:rPr>
      </w:pPr>
      <w:hyperlink w:anchor="_Toc293000212" w:history="1">
        <w:r w:rsidR="00FE3CF7" w:rsidRPr="00C74021">
          <w:rPr>
            <w:rStyle w:val="Hyperlink"/>
            <w:noProof/>
          </w:rPr>
          <w:t>2.0   Overview CBM 1.0 Testing Grid Service Package</w:t>
        </w:r>
        <w:r w:rsidR="00FE3CF7">
          <w:rPr>
            <w:noProof/>
            <w:webHidden/>
          </w:rPr>
          <w:tab/>
        </w:r>
        <w:r>
          <w:rPr>
            <w:noProof/>
            <w:webHidden/>
          </w:rPr>
          <w:fldChar w:fldCharType="begin"/>
        </w:r>
        <w:r w:rsidR="00FE3CF7">
          <w:rPr>
            <w:noProof/>
            <w:webHidden/>
          </w:rPr>
          <w:instrText xml:space="preserve"> PAGEREF _Toc293000212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13" w:history="1">
        <w:r w:rsidR="00FE3CF7" w:rsidRPr="00C74021">
          <w:rPr>
            <w:rStyle w:val="Hyperlink"/>
            <w:noProof/>
          </w:rPr>
          <w:t>2.1  What does CBM 1.0 Package.zip contain?</w:t>
        </w:r>
        <w:r w:rsidR="00FE3CF7">
          <w:rPr>
            <w:noProof/>
            <w:webHidden/>
          </w:rPr>
          <w:tab/>
        </w:r>
        <w:r>
          <w:rPr>
            <w:noProof/>
            <w:webHidden/>
          </w:rPr>
          <w:fldChar w:fldCharType="begin"/>
        </w:r>
        <w:r w:rsidR="00FE3CF7">
          <w:rPr>
            <w:noProof/>
            <w:webHidden/>
          </w:rPr>
          <w:instrText xml:space="preserve"> PAGEREF _Toc293000213 \h </w:instrText>
        </w:r>
        <w:r>
          <w:rPr>
            <w:noProof/>
            <w:webHidden/>
          </w:rPr>
        </w:r>
        <w:r>
          <w:rPr>
            <w:noProof/>
            <w:webHidden/>
          </w:rPr>
          <w:fldChar w:fldCharType="separate"/>
        </w:r>
        <w:r w:rsidR="00EB3BBF">
          <w:rPr>
            <w:noProof/>
            <w:webHidden/>
          </w:rPr>
          <w:t>9</w:t>
        </w:r>
        <w:r>
          <w:rPr>
            <w:noProof/>
            <w:webHidden/>
          </w:rPr>
          <w:fldChar w:fldCharType="end"/>
        </w:r>
      </w:hyperlink>
    </w:p>
    <w:p w:rsidR="00FE3CF7" w:rsidRDefault="0083109E">
      <w:pPr>
        <w:pStyle w:val="TOC1"/>
        <w:rPr>
          <w:rFonts w:asciiTheme="minorHAnsi" w:eastAsiaTheme="minorEastAsia" w:hAnsiTheme="minorHAnsi" w:cstheme="minorBidi"/>
          <w:noProof/>
          <w:sz w:val="22"/>
          <w:szCs w:val="22"/>
        </w:rPr>
      </w:pPr>
      <w:hyperlink w:anchor="_Toc293000214" w:history="1">
        <w:r w:rsidR="00FE3CF7" w:rsidRPr="00C74021">
          <w:rPr>
            <w:rStyle w:val="Hyperlink"/>
            <w:noProof/>
          </w:rPr>
          <w:t>3.0  Prepare the CBM Database  – Extract Transform, and Load (ETL) from your Biorepository Management System database</w:t>
        </w:r>
        <w:r w:rsidR="00FE3CF7">
          <w:rPr>
            <w:noProof/>
            <w:webHidden/>
          </w:rPr>
          <w:tab/>
        </w:r>
        <w:r>
          <w:rPr>
            <w:noProof/>
            <w:webHidden/>
          </w:rPr>
          <w:fldChar w:fldCharType="begin"/>
        </w:r>
        <w:r w:rsidR="00FE3CF7">
          <w:rPr>
            <w:noProof/>
            <w:webHidden/>
          </w:rPr>
          <w:instrText xml:space="preserve"> PAGEREF _Toc293000214 \h </w:instrText>
        </w:r>
        <w:r>
          <w:rPr>
            <w:noProof/>
            <w:webHidden/>
          </w:rPr>
        </w:r>
        <w:r>
          <w:rPr>
            <w:noProof/>
            <w:webHidden/>
          </w:rPr>
          <w:fldChar w:fldCharType="separate"/>
        </w:r>
        <w:r w:rsidR="00EB3BBF">
          <w:rPr>
            <w:noProof/>
            <w:webHidden/>
          </w:rPr>
          <w:t>10</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15" w:history="1">
        <w:r w:rsidR="00FE3CF7" w:rsidRPr="00C74021">
          <w:rPr>
            <w:rStyle w:val="Hyperlink"/>
            <w:noProof/>
          </w:rPr>
          <w:t>3.1 Select the CBM database skeleton</w:t>
        </w:r>
        <w:r w:rsidR="00FE3CF7">
          <w:rPr>
            <w:noProof/>
            <w:webHidden/>
          </w:rPr>
          <w:tab/>
        </w:r>
        <w:r>
          <w:rPr>
            <w:noProof/>
            <w:webHidden/>
          </w:rPr>
          <w:fldChar w:fldCharType="begin"/>
        </w:r>
        <w:r w:rsidR="00FE3CF7">
          <w:rPr>
            <w:noProof/>
            <w:webHidden/>
          </w:rPr>
          <w:instrText xml:space="preserve"> PAGEREF _Toc293000215 \h </w:instrText>
        </w:r>
        <w:r>
          <w:rPr>
            <w:noProof/>
            <w:webHidden/>
          </w:rPr>
        </w:r>
        <w:r>
          <w:rPr>
            <w:noProof/>
            <w:webHidden/>
          </w:rPr>
          <w:fldChar w:fldCharType="separate"/>
        </w:r>
        <w:r w:rsidR="00EB3BBF">
          <w:rPr>
            <w:noProof/>
            <w:webHidden/>
          </w:rPr>
          <w:t>10</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16" w:history="1">
        <w:r w:rsidR="00FE3CF7" w:rsidRPr="00C74021">
          <w:rPr>
            <w:rStyle w:val="Hyperlink"/>
            <w:noProof/>
          </w:rPr>
          <w:t>3.2 ETL into CBM database</w:t>
        </w:r>
        <w:r w:rsidR="00FE3CF7">
          <w:rPr>
            <w:noProof/>
            <w:webHidden/>
          </w:rPr>
          <w:tab/>
        </w:r>
        <w:r>
          <w:rPr>
            <w:noProof/>
            <w:webHidden/>
          </w:rPr>
          <w:fldChar w:fldCharType="begin"/>
        </w:r>
        <w:r w:rsidR="00FE3CF7">
          <w:rPr>
            <w:noProof/>
            <w:webHidden/>
          </w:rPr>
          <w:instrText xml:space="preserve"> PAGEREF _Toc293000216 \h </w:instrText>
        </w:r>
        <w:r>
          <w:rPr>
            <w:noProof/>
            <w:webHidden/>
          </w:rPr>
        </w:r>
        <w:r>
          <w:rPr>
            <w:noProof/>
            <w:webHidden/>
          </w:rPr>
          <w:fldChar w:fldCharType="separate"/>
        </w:r>
        <w:r w:rsidR="00EB3BBF">
          <w:rPr>
            <w:noProof/>
            <w:webHidden/>
          </w:rPr>
          <w:t>11</w:t>
        </w:r>
        <w:r>
          <w:rPr>
            <w:noProof/>
            <w:webHidden/>
          </w:rPr>
          <w:fldChar w:fldCharType="end"/>
        </w:r>
      </w:hyperlink>
    </w:p>
    <w:p w:rsidR="00FE3CF7" w:rsidRDefault="0083109E">
      <w:pPr>
        <w:pStyle w:val="TOC3"/>
        <w:tabs>
          <w:tab w:val="right" w:leader="dot" w:pos="9350"/>
        </w:tabs>
        <w:rPr>
          <w:rFonts w:asciiTheme="minorHAnsi" w:eastAsiaTheme="minorEastAsia" w:hAnsiTheme="minorHAnsi" w:cstheme="minorBidi"/>
          <w:noProof/>
          <w:sz w:val="22"/>
          <w:szCs w:val="22"/>
        </w:rPr>
      </w:pPr>
      <w:hyperlink w:anchor="_Toc293000217" w:history="1">
        <w:r w:rsidR="00FE3CF7" w:rsidRPr="00C74021">
          <w:rPr>
            <w:rStyle w:val="Hyperlink"/>
            <w:rFonts w:ascii="Arial" w:hAnsi="Arial" w:cs="Arial"/>
            <w:noProof/>
          </w:rPr>
          <w:t>3.2.1 Set up MySQL database</w:t>
        </w:r>
        <w:r w:rsidR="00FE3CF7">
          <w:rPr>
            <w:noProof/>
            <w:webHidden/>
          </w:rPr>
          <w:tab/>
        </w:r>
        <w:r>
          <w:rPr>
            <w:noProof/>
            <w:webHidden/>
          </w:rPr>
          <w:fldChar w:fldCharType="begin"/>
        </w:r>
        <w:r w:rsidR="00FE3CF7">
          <w:rPr>
            <w:noProof/>
            <w:webHidden/>
          </w:rPr>
          <w:instrText xml:space="preserve"> PAGEREF _Toc293000217 \h </w:instrText>
        </w:r>
        <w:r>
          <w:rPr>
            <w:noProof/>
            <w:webHidden/>
          </w:rPr>
        </w:r>
        <w:r>
          <w:rPr>
            <w:noProof/>
            <w:webHidden/>
          </w:rPr>
          <w:fldChar w:fldCharType="separate"/>
        </w:r>
        <w:r w:rsidR="00EB3BBF">
          <w:rPr>
            <w:noProof/>
            <w:webHidden/>
          </w:rPr>
          <w:t>11</w:t>
        </w:r>
        <w:r>
          <w:rPr>
            <w:noProof/>
            <w:webHidden/>
          </w:rPr>
          <w:fldChar w:fldCharType="end"/>
        </w:r>
      </w:hyperlink>
    </w:p>
    <w:p w:rsidR="00FE3CF7" w:rsidRDefault="0083109E">
      <w:pPr>
        <w:pStyle w:val="TOC3"/>
        <w:tabs>
          <w:tab w:val="right" w:leader="dot" w:pos="9350"/>
        </w:tabs>
        <w:rPr>
          <w:rFonts w:asciiTheme="minorHAnsi" w:eastAsiaTheme="minorEastAsia" w:hAnsiTheme="minorHAnsi" w:cstheme="minorBidi"/>
          <w:noProof/>
          <w:sz w:val="22"/>
          <w:szCs w:val="22"/>
        </w:rPr>
      </w:pPr>
      <w:hyperlink w:anchor="_Toc293000218" w:history="1">
        <w:r w:rsidR="00FE3CF7" w:rsidRPr="00C74021">
          <w:rPr>
            <w:rStyle w:val="Hyperlink"/>
            <w:rFonts w:ascii="Arial" w:hAnsi="Arial" w:cs="Arial"/>
            <w:noProof/>
          </w:rPr>
          <w:t>3.2.2 Set up Oracle database</w:t>
        </w:r>
        <w:r w:rsidR="00FE3CF7">
          <w:rPr>
            <w:noProof/>
            <w:webHidden/>
          </w:rPr>
          <w:tab/>
        </w:r>
        <w:r>
          <w:rPr>
            <w:noProof/>
            <w:webHidden/>
          </w:rPr>
          <w:fldChar w:fldCharType="begin"/>
        </w:r>
        <w:r w:rsidR="00FE3CF7">
          <w:rPr>
            <w:noProof/>
            <w:webHidden/>
          </w:rPr>
          <w:instrText xml:space="preserve"> PAGEREF _Toc293000218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83109E">
      <w:pPr>
        <w:pStyle w:val="TOC3"/>
        <w:tabs>
          <w:tab w:val="right" w:leader="dot" w:pos="9350"/>
        </w:tabs>
        <w:rPr>
          <w:rFonts w:asciiTheme="minorHAnsi" w:eastAsiaTheme="minorEastAsia" w:hAnsiTheme="minorHAnsi" w:cstheme="minorBidi"/>
          <w:noProof/>
          <w:sz w:val="22"/>
          <w:szCs w:val="22"/>
        </w:rPr>
      </w:pPr>
      <w:hyperlink w:anchor="_Toc293000219" w:history="1">
        <w:r w:rsidR="00FE3CF7" w:rsidRPr="00C74021">
          <w:rPr>
            <w:rStyle w:val="Hyperlink"/>
            <w:rFonts w:ascii="Arial" w:hAnsi="Arial" w:cs="Arial"/>
            <w:noProof/>
          </w:rPr>
          <w:t>3.2.3 Set up PostgreSQL database</w:t>
        </w:r>
        <w:r w:rsidR="00FE3CF7">
          <w:rPr>
            <w:noProof/>
            <w:webHidden/>
          </w:rPr>
          <w:tab/>
        </w:r>
        <w:r>
          <w:rPr>
            <w:noProof/>
            <w:webHidden/>
          </w:rPr>
          <w:fldChar w:fldCharType="begin"/>
        </w:r>
        <w:r w:rsidR="00FE3CF7">
          <w:rPr>
            <w:noProof/>
            <w:webHidden/>
          </w:rPr>
          <w:instrText xml:space="preserve"> PAGEREF _Toc293000219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83109E">
      <w:pPr>
        <w:pStyle w:val="TOC1"/>
        <w:rPr>
          <w:rFonts w:asciiTheme="minorHAnsi" w:eastAsiaTheme="minorEastAsia" w:hAnsiTheme="minorHAnsi" w:cstheme="minorBidi"/>
          <w:noProof/>
          <w:sz w:val="22"/>
          <w:szCs w:val="22"/>
        </w:rPr>
      </w:pPr>
      <w:hyperlink w:anchor="_Toc293000220" w:history="1">
        <w:r w:rsidR="00FE3CF7" w:rsidRPr="00C74021">
          <w:rPr>
            <w:rStyle w:val="Hyperlink"/>
            <w:noProof/>
          </w:rPr>
          <w:t>4.0 Instructions for Deploying CBM service at your test site/institute.</w:t>
        </w:r>
        <w:r w:rsidR="00FE3CF7">
          <w:rPr>
            <w:noProof/>
            <w:webHidden/>
          </w:rPr>
          <w:tab/>
        </w:r>
        <w:r>
          <w:rPr>
            <w:noProof/>
            <w:webHidden/>
          </w:rPr>
          <w:fldChar w:fldCharType="begin"/>
        </w:r>
        <w:r w:rsidR="00FE3CF7">
          <w:rPr>
            <w:noProof/>
            <w:webHidden/>
          </w:rPr>
          <w:instrText xml:space="preserve"> PAGEREF _Toc293000220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1" w:history="1">
        <w:r w:rsidR="00FE3CF7" w:rsidRPr="00C74021">
          <w:rPr>
            <w:rStyle w:val="Hyperlink"/>
            <w:noProof/>
          </w:rPr>
          <w:t>4.1  Pre-requisites</w:t>
        </w:r>
        <w:r w:rsidR="00FE3CF7">
          <w:rPr>
            <w:noProof/>
            <w:webHidden/>
          </w:rPr>
          <w:tab/>
        </w:r>
        <w:r>
          <w:rPr>
            <w:noProof/>
            <w:webHidden/>
          </w:rPr>
          <w:fldChar w:fldCharType="begin"/>
        </w:r>
        <w:r w:rsidR="00FE3CF7">
          <w:rPr>
            <w:noProof/>
            <w:webHidden/>
          </w:rPr>
          <w:instrText xml:space="preserve"> PAGEREF _Toc293000221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2" w:history="1">
        <w:r w:rsidR="00FE3CF7" w:rsidRPr="00C74021">
          <w:rPr>
            <w:rStyle w:val="Hyperlink"/>
            <w:noProof/>
          </w:rPr>
          <w:t>4.2  Set environment variables - CBM deployment package location</w:t>
        </w:r>
        <w:r w:rsidR="00FE3CF7">
          <w:rPr>
            <w:noProof/>
            <w:webHidden/>
          </w:rPr>
          <w:tab/>
        </w:r>
        <w:r>
          <w:rPr>
            <w:noProof/>
            <w:webHidden/>
          </w:rPr>
          <w:fldChar w:fldCharType="begin"/>
        </w:r>
        <w:r w:rsidR="00FE3CF7">
          <w:rPr>
            <w:noProof/>
            <w:webHidden/>
          </w:rPr>
          <w:instrText xml:space="preserve"> PAGEREF _Toc293000222 \h </w:instrText>
        </w:r>
        <w:r>
          <w:rPr>
            <w:noProof/>
            <w:webHidden/>
          </w:rPr>
        </w:r>
        <w:r>
          <w:rPr>
            <w:noProof/>
            <w:webHidden/>
          </w:rPr>
          <w:fldChar w:fldCharType="separate"/>
        </w:r>
        <w:r w:rsidR="00EB3BBF">
          <w:rPr>
            <w:noProof/>
            <w:webHidden/>
          </w:rPr>
          <w:t>12</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3" w:history="1">
        <w:r w:rsidR="00FE3CF7" w:rsidRPr="00C74021">
          <w:rPr>
            <w:rStyle w:val="Hyperlink"/>
            <w:noProof/>
          </w:rPr>
          <w:t>4.4   Set up your JBoss Container</w:t>
        </w:r>
        <w:r w:rsidR="00FE3CF7">
          <w:rPr>
            <w:noProof/>
            <w:webHidden/>
          </w:rPr>
          <w:tab/>
        </w:r>
        <w:r>
          <w:rPr>
            <w:noProof/>
            <w:webHidden/>
          </w:rPr>
          <w:fldChar w:fldCharType="begin"/>
        </w:r>
        <w:r w:rsidR="00FE3CF7">
          <w:rPr>
            <w:noProof/>
            <w:webHidden/>
          </w:rPr>
          <w:instrText xml:space="preserve"> PAGEREF _Toc293000223 \h </w:instrText>
        </w:r>
        <w:r>
          <w:rPr>
            <w:noProof/>
            <w:webHidden/>
          </w:rPr>
        </w:r>
        <w:r>
          <w:rPr>
            <w:noProof/>
            <w:webHidden/>
          </w:rPr>
          <w:fldChar w:fldCharType="separate"/>
        </w:r>
        <w:r w:rsidR="00EB3BBF">
          <w:rPr>
            <w:noProof/>
            <w:webHidden/>
          </w:rPr>
          <w:t>13</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4" w:history="1">
        <w:r w:rsidR="00FE3CF7" w:rsidRPr="00C74021">
          <w:rPr>
            <w:rStyle w:val="Hyperlink"/>
            <w:noProof/>
          </w:rPr>
          <w:t>4.5   Deploy Grid service</w:t>
        </w:r>
        <w:r w:rsidR="00FE3CF7">
          <w:rPr>
            <w:noProof/>
            <w:webHidden/>
          </w:rPr>
          <w:tab/>
        </w:r>
        <w:r>
          <w:rPr>
            <w:noProof/>
            <w:webHidden/>
          </w:rPr>
          <w:fldChar w:fldCharType="begin"/>
        </w:r>
        <w:r w:rsidR="00FE3CF7">
          <w:rPr>
            <w:noProof/>
            <w:webHidden/>
          </w:rPr>
          <w:instrText xml:space="preserve"> PAGEREF _Toc293000224 \h </w:instrText>
        </w:r>
        <w:r>
          <w:rPr>
            <w:noProof/>
            <w:webHidden/>
          </w:rPr>
        </w:r>
        <w:r>
          <w:rPr>
            <w:noProof/>
            <w:webHidden/>
          </w:rPr>
          <w:fldChar w:fldCharType="separate"/>
        </w:r>
        <w:r w:rsidR="00EB3BBF">
          <w:rPr>
            <w:noProof/>
            <w:webHidden/>
          </w:rPr>
          <w:t>13</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5" w:history="1">
        <w:r w:rsidR="00FE3CF7" w:rsidRPr="00C74021">
          <w:rPr>
            <w:rStyle w:val="Hyperlink"/>
            <w:noProof/>
          </w:rPr>
          <w:t>4.6  Setup using Oracle/PostGreSQL Database</w:t>
        </w:r>
        <w:r w:rsidR="00FE3CF7">
          <w:rPr>
            <w:noProof/>
            <w:webHidden/>
          </w:rPr>
          <w:tab/>
        </w:r>
        <w:r>
          <w:rPr>
            <w:noProof/>
            <w:webHidden/>
          </w:rPr>
          <w:fldChar w:fldCharType="begin"/>
        </w:r>
        <w:r w:rsidR="00FE3CF7">
          <w:rPr>
            <w:noProof/>
            <w:webHidden/>
          </w:rPr>
          <w:instrText xml:space="preserve"> PAGEREF _Toc293000225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6" w:history="1">
        <w:r w:rsidR="00FE3CF7" w:rsidRPr="00C74021">
          <w:rPr>
            <w:rStyle w:val="Hyperlink"/>
            <w:noProof/>
          </w:rPr>
          <w:t>4. XXX  Securing the JBoss Server…</w:t>
        </w:r>
        <w:r w:rsidR="00FE3CF7">
          <w:rPr>
            <w:noProof/>
            <w:webHidden/>
          </w:rPr>
          <w:tab/>
        </w:r>
        <w:r>
          <w:rPr>
            <w:noProof/>
            <w:webHidden/>
          </w:rPr>
          <w:fldChar w:fldCharType="begin"/>
        </w:r>
        <w:r w:rsidR="00FE3CF7">
          <w:rPr>
            <w:noProof/>
            <w:webHidden/>
          </w:rPr>
          <w:instrText xml:space="preserve"> PAGEREF _Toc293000226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7" w:history="1">
        <w:r w:rsidR="00FE3CF7" w:rsidRPr="00C74021">
          <w:rPr>
            <w:rStyle w:val="Hyperlink"/>
            <w:noProof/>
          </w:rPr>
          <w:t>4.7 Start JBoss Server</w:t>
        </w:r>
        <w:r w:rsidR="00FE3CF7">
          <w:rPr>
            <w:noProof/>
            <w:webHidden/>
          </w:rPr>
          <w:tab/>
        </w:r>
        <w:r>
          <w:rPr>
            <w:noProof/>
            <w:webHidden/>
          </w:rPr>
          <w:fldChar w:fldCharType="begin"/>
        </w:r>
        <w:r w:rsidR="00FE3CF7">
          <w:rPr>
            <w:noProof/>
            <w:webHidden/>
          </w:rPr>
          <w:instrText xml:space="preserve"> PAGEREF _Toc293000227 \h </w:instrText>
        </w:r>
        <w:r>
          <w:rPr>
            <w:noProof/>
            <w:webHidden/>
          </w:rPr>
        </w:r>
        <w:r>
          <w:rPr>
            <w:noProof/>
            <w:webHidden/>
          </w:rPr>
          <w:fldChar w:fldCharType="separate"/>
        </w:r>
        <w:r w:rsidR="00EB3BBF">
          <w:rPr>
            <w:noProof/>
            <w:webHidden/>
          </w:rPr>
          <w:t>17</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28" w:history="1">
        <w:r w:rsidR="00FE3CF7" w:rsidRPr="00C74021">
          <w:rPr>
            <w:rStyle w:val="Hyperlink"/>
            <w:noProof/>
          </w:rPr>
          <w:t>4.7  Run a test query (script)</w:t>
        </w:r>
        <w:r w:rsidR="00FE3CF7">
          <w:rPr>
            <w:noProof/>
            <w:webHidden/>
          </w:rPr>
          <w:tab/>
        </w:r>
        <w:r>
          <w:rPr>
            <w:noProof/>
            <w:webHidden/>
          </w:rPr>
          <w:fldChar w:fldCharType="begin"/>
        </w:r>
        <w:r w:rsidR="00FE3CF7">
          <w:rPr>
            <w:noProof/>
            <w:webHidden/>
          </w:rPr>
          <w:instrText xml:space="preserve"> PAGEREF _Toc293000228 \h </w:instrText>
        </w:r>
        <w:r>
          <w:rPr>
            <w:noProof/>
            <w:webHidden/>
          </w:rPr>
        </w:r>
        <w:r>
          <w:rPr>
            <w:noProof/>
            <w:webHidden/>
          </w:rPr>
          <w:fldChar w:fldCharType="separate"/>
        </w:r>
        <w:r w:rsidR="00EB3BBF">
          <w:rPr>
            <w:noProof/>
            <w:webHidden/>
          </w:rPr>
          <w:t>18</w:t>
        </w:r>
        <w:r>
          <w:rPr>
            <w:noProof/>
            <w:webHidden/>
          </w:rPr>
          <w:fldChar w:fldCharType="end"/>
        </w:r>
      </w:hyperlink>
    </w:p>
    <w:p w:rsidR="00FE3CF7" w:rsidRDefault="0083109E">
      <w:pPr>
        <w:pStyle w:val="TOC1"/>
        <w:rPr>
          <w:rFonts w:asciiTheme="minorHAnsi" w:eastAsiaTheme="minorEastAsia" w:hAnsiTheme="minorHAnsi" w:cstheme="minorBidi"/>
          <w:noProof/>
          <w:sz w:val="22"/>
          <w:szCs w:val="22"/>
        </w:rPr>
      </w:pPr>
      <w:hyperlink w:anchor="_Toc293000229" w:history="1">
        <w:r w:rsidR="00FE3CF7" w:rsidRPr="00C74021">
          <w:rPr>
            <w:rStyle w:val="Hyperlink"/>
            <w:noProof/>
          </w:rPr>
          <w:t>5.0  Testing the CBM Grid Services that are up and running (next steps)</w:t>
        </w:r>
        <w:r w:rsidR="00FE3CF7">
          <w:rPr>
            <w:noProof/>
            <w:webHidden/>
          </w:rPr>
          <w:tab/>
        </w:r>
        <w:r>
          <w:rPr>
            <w:noProof/>
            <w:webHidden/>
          </w:rPr>
          <w:fldChar w:fldCharType="begin"/>
        </w:r>
        <w:r w:rsidR="00FE3CF7">
          <w:rPr>
            <w:noProof/>
            <w:webHidden/>
          </w:rPr>
          <w:instrText xml:space="preserve"> PAGEREF _Toc293000229 \h </w:instrText>
        </w:r>
        <w:r>
          <w:rPr>
            <w:noProof/>
            <w:webHidden/>
          </w:rPr>
        </w:r>
        <w:r>
          <w:rPr>
            <w:noProof/>
            <w:webHidden/>
          </w:rPr>
          <w:fldChar w:fldCharType="separate"/>
        </w:r>
        <w:r w:rsidR="00EB3BBF">
          <w:rPr>
            <w:noProof/>
            <w:webHidden/>
          </w:rPr>
          <w:t>19</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30" w:history="1">
        <w:r w:rsidR="00FE3CF7" w:rsidRPr="00C74021">
          <w:rPr>
            <w:rStyle w:val="Hyperlink"/>
            <w:noProof/>
          </w:rPr>
          <w:t>5.1  Using tools to check your service (Command Line tools).</w:t>
        </w:r>
        <w:r w:rsidR="00FE3CF7">
          <w:rPr>
            <w:noProof/>
            <w:webHidden/>
          </w:rPr>
          <w:tab/>
        </w:r>
        <w:r>
          <w:rPr>
            <w:noProof/>
            <w:webHidden/>
          </w:rPr>
          <w:fldChar w:fldCharType="begin"/>
        </w:r>
        <w:r w:rsidR="00FE3CF7">
          <w:rPr>
            <w:noProof/>
            <w:webHidden/>
          </w:rPr>
          <w:instrText xml:space="preserve"> PAGEREF _Toc293000230 \h </w:instrText>
        </w:r>
        <w:r>
          <w:rPr>
            <w:noProof/>
            <w:webHidden/>
          </w:rPr>
        </w:r>
        <w:r>
          <w:rPr>
            <w:noProof/>
            <w:webHidden/>
          </w:rPr>
          <w:fldChar w:fldCharType="separate"/>
        </w:r>
        <w:r w:rsidR="00EB3BBF">
          <w:rPr>
            <w:noProof/>
            <w:webHidden/>
          </w:rPr>
          <w:t>19</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31" w:history="1">
        <w:r w:rsidR="00FE3CF7" w:rsidRPr="00C74021">
          <w:rPr>
            <w:rStyle w:val="Hyperlink"/>
            <w:noProof/>
          </w:rPr>
          <w:t>5.2 Looking for CBM Service over the Training caGrid Portal –</w:t>
        </w:r>
        <w:r w:rsidR="00FE3CF7">
          <w:rPr>
            <w:noProof/>
            <w:webHidden/>
          </w:rPr>
          <w:tab/>
        </w:r>
        <w:r>
          <w:rPr>
            <w:noProof/>
            <w:webHidden/>
          </w:rPr>
          <w:fldChar w:fldCharType="begin"/>
        </w:r>
        <w:r w:rsidR="00FE3CF7">
          <w:rPr>
            <w:noProof/>
            <w:webHidden/>
          </w:rPr>
          <w:instrText xml:space="preserve"> PAGEREF _Toc293000231 \h </w:instrText>
        </w:r>
        <w:r>
          <w:rPr>
            <w:noProof/>
            <w:webHidden/>
          </w:rPr>
        </w:r>
        <w:r>
          <w:rPr>
            <w:noProof/>
            <w:webHidden/>
          </w:rPr>
          <w:fldChar w:fldCharType="separate"/>
        </w:r>
        <w:r w:rsidR="00EB3BBF">
          <w:rPr>
            <w:noProof/>
            <w:webHidden/>
          </w:rPr>
          <w:t>22</w:t>
        </w:r>
        <w:r>
          <w:rPr>
            <w:noProof/>
            <w:webHidden/>
          </w:rPr>
          <w:fldChar w:fldCharType="end"/>
        </w:r>
      </w:hyperlink>
    </w:p>
    <w:p w:rsidR="00FE3CF7" w:rsidRDefault="0083109E">
      <w:pPr>
        <w:pStyle w:val="TOC1"/>
        <w:rPr>
          <w:rFonts w:asciiTheme="minorHAnsi" w:eastAsiaTheme="minorEastAsia" w:hAnsiTheme="minorHAnsi" w:cstheme="minorBidi"/>
          <w:noProof/>
          <w:sz w:val="22"/>
          <w:szCs w:val="22"/>
        </w:rPr>
      </w:pPr>
      <w:hyperlink w:anchor="_Toc293000232" w:history="1">
        <w:r w:rsidR="00FE3CF7" w:rsidRPr="00C74021">
          <w:rPr>
            <w:rStyle w:val="Hyperlink"/>
            <w:noProof/>
          </w:rPr>
          <w:t>6.0   CBM Help Resources</w:t>
        </w:r>
        <w:r w:rsidR="00FE3CF7">
          <w:rPr>
            <w:noProof/>
            <w:webHidden/>
          </w:rPr>
          <w:tab/>
        </w:r>
        <w:r>
          <w:rPr>
            <w:noProof/>
            <w:webHidden/>
          </w:rPr>
          <w:fldChar w:fldCharType="begin"/>
        </w:r>
        <w:r w:rsidR="00FE3CF7">
          <w:rPr>
            <w:noProof/>
            <w:webHidden/>
          </w:rPr>
          <w:instrText xml:space="preserve"> PAGEREF _Toc293000232 \h </w:instrText>
        </w:r>
        <w:r>
          <w:rPr>
            <w:noProof/>
            <w:webHidden/>
          </w:rPr>
        </w:r>
        <w:r>
          <w:rPr>
            <w:noProof/>
            <w:webHidden/>
          </w:rPr>
          <w:fldChar w:fldCharType="separate"/>
        </w:r>
        <w:r w:rsidR="00EB3BBF">
          <w:rPr>
            <w:noProof/>
            <w:webHidden/>
          </w:rPr>
          <w:t>24</w:t>
        </w:r>
        <w:r>
          <w:rPr>
            <w:noProof/>
            <w:webHidden/>
          </w:rPr>
          <w:fldChar w:fldCharType="end"/>
        </w:r>
      </w:hyperlink>
    </w:p>
    <w:p w:rsidR="00FE3CF7" w:rsidRDefault="0083109E">
      <w:pPr>
        <w:pStyle w:val="TOC2"/>
        <w:tabs>
          <w:tab w:val="right" w:leader="dot" w:pos="9350"/>
        </w:tabs>
        <w:rPr>
          <w:rFonts w:asciiTheme="minorHAnsi" w:eastAsiaTheme="minorEastAsia" w:hAnsiTheme="minorHAnsi" w:cstheme="minorBidi"/>
          <w:noProof/>
          <w:sz w:val="22"/>
          <w:szCs w:val="22"/>
        </w:rPr>
      </w:pPr>
      <w:hyperlink w:anchor="_Toc293000233" w:history="1">
        <w:r w:rsidR="00FE3CF7" w:rsidRPr="00C74021">
          <w:rPr>
            <w:rStyle w:val="Hyperlink"/>
            <w:noProof/>
          </w:rPr>
          <w:t>APPENDIX – Installing the CBM database inside the firewall</w:t>
        </w:r>
        <w:r w:rsidR="00FE3CF7">
          <w:rPr>
            <w:noProof/>
            <w:webHidden/>
          </w:rPr>
          <w:tab/>
        </w:r>
        <w:r>
          <w:rPr>
            <w:noProof/>
            <w:webHidden/>
          </w:rPr>
          <w:fldChar w:fldCharType="begin"/>
        </w:r>
        <w:r w:rsidR="00FE3CF7">
          <w:rPr>
            <w:noProof/>
            <w:webHidden/>
          </w:rPr>
          <w:instrText xml:space="preserve"> PAGEREF _Toc293000233 \h </w:instrText>
        </w:r>
        <w:r>
          <w:rPr>
            <w:noProof/>
            <w:webHidden/>
          </w:rPr>
        </w:r>
        <w:r>
          <w:rPr>
            <w:noProof/>
            <w:webHidden/>
          </w:rPr>
          <w:fldChar w:fldCharType="separate"/>
        </w:r>
        <w:r w:rsidR="00EB3BBF">
          <w:rPr>
            <w:noProof/>
            <w:webHidden/>
          </w:rPr>
          <w:t>26</w:t>
        </w:r>
        <w:r>
          <w:rPr>
            <w:noProof/>
            <w:webHidden/>
          </w:rPr>
          <w:fldChar w:fldCharType="end"/>
        </w:r>
      </w:hyperlink>
    </w:p>
    <w:p w:rsidR="00627B3D" w:rsidRPr="00AA554E" w:rsidRDefault="0083109E" w:rsidP="00627B3D">
      <w:pPr>
        <w:rPr>
          <w:rFonts w:ascii="Arial" w:hAnsi="Arial" w:cs="Arial"/>
          <w:b/>
        </w:rPr>
      </w:pPr>
      <w:r w:rsidRPr="00AA554E">
        <w:rPr>
          <w:rFonts w:ascii="Arial" w:hAnsi="Arial" w:cs="Arial"/>
          <w:b/>
        </w:rPr>
        <w:fldChar w:fldCharType="end"/>
      </w:r>
    </w:p>
    <w:p w:rsidR="00961522" w:rsidRPr="00AA554E" w:rsidRDefault="00E92F1C" w:rsidP="00D17FFB">
      <w:pPr>
        <w:pStyle w:val="Heading2"/>
      </w:pPr>
      <w:r w:rsidRPr="00AA554E">
        <w:br w:type="page"/>
      </w:r>
      <w:bookmarkStart w:id="3" w:name="_Toc258934522"/>
    </w:p>
    <w:p w:rsidR="00961522" w:rsidRPr="00AA554E" w:rsidRDefault="00961522" w:rsidP="00F11218">
      <w:pPr>
        <w:pStyle w:val="Heading1"/>
      </w:pPr>
      <w:bookmarkStart w:id="4" w:name="_Toc293000203"/>
      <w:r w:rsidRPr="00AA554E">
        <w:lastRenderedPageBreak/>
        <w:t>1.0   Common Biorepository Model Background, FAQ</w:t>
      </w:r>
      <w:bookmarkEnd w:id="4"/>
      <w:r w:rsidRPr="00AA554E">
        <w:t xml:space="preserve"> </w:t>
      </w:r>
    </w:p>
    <w:p w:rsidR="00D17FFB" w:rsidRPr="00AA554E" w:rsidRDefault="00D17FFB" w:rsidP="00D17FFB">
      <w:pPr>
        <w:pStyle w:val="Heading2"/>
      </w:pPr>
      <w:bookmarkStart w:id="5" w:name="_Toc293000204"/>
      <w:r w:rsidRPr="00AA554E">
        <w:t>1.1 Where can I find the latest information, models, packages and test scripts for the CBM initiative?</w:t>
      </w:r>
      <w:bookmarkEnd w:id="5"/>
    </w:p>
    <w:p w:rsidR="00D17FFB" w:rsidRPr="00AA554E" w:rsidRDefault="00D17FFB" w:rsidP="00D17FFB">
      <w:pPr>
        <w:ind w:left="360"/>
        <w:rPr>
          <w:rFonts w:ascii="Arial" w:hAnsi="Arial" w:cs="Arial"/>
        </w:rPr>
      </w:pPr>
      <w:r w:rsidRPr="00AA554E">
        <w:rPr>
          <w:rFonts w:ascii="Arial" w:hAnsi="Arial" w:cs="Arial"/>
        </w:rPr>
        <w:t xml:space="preserve">For a description of the goals of the CBM initiative and the latest information on the CBM Challenge, please refer to the CBM website: </w:t>
      </w:r>
    </w:p>
    <w:p w:rsidR="00D17FFB" w:rsidRDefault="0083109E" w:rsidP="00D17FFB">
      <w:pPr>
        <w:ind w:left="360"/>
        <w:rPr>
          <w:rFonts w:ascii="Arial" w:hAnsi="Arial" w:cs="Arial"/>
        </w:rPr>
      </w:pPr>
      <w:hyperlink r:id="rId8" w:history="1">
        <w:r w:rsidR="00B526AF" w:rsidRPr="00535289">
          <w:rPr>
            <w:rStyle w:val="Hyperlink"/>
            <w:rFonts w:ascii="Arial" w:hAnsi="Arial" w:cs="Arial"/>
          </w:rPr>
          <w:t>https://wiki.nci.nih.gov/display/TBPT/Common+Biorepository+Model+%28CBM%29</w:t>
        </w:r>
      </w:hyperlink>
    </w:p>
    <w:p w:rsidR="00B526AF" w:rsidRPr="00AA554E" w:rsidRDefault="00B526AF" w:rsidP="00B526AF">
      <w:pPr>
        <w:rPr>
          <w:rFonts w:ascii="Arial" w:hAnsi="Arial" w:cs="Arial"/>
        </w:rPr>
      </w:pPr>
    </w:p>
    <w:p w:rsidR="00D17FFB" w:rsidRPr="00AA554E" w:rsidRDefault="00D17FFB" w:rsidP="00D17FFB">
      <w:pPr>
        <w:ind w:left="360"/>
        <w:rPr>
          <w:rFonts w:ascii="Arial" w:hAnsi="Arial" w:cs="Arial"/>
        </w:rPr>
      </w:pPr>
    </w:p>
    <w:p w:rsidR="00961522" w:rsidRPr="00AA554E" w:rsidRDefault="0010393F" w:rsidP="00F11218">
      <w:pPr>
        <w:pStyle w:val="Heading2"/>
        <w:numPr>
          <w:ilvl w:val="1"/>
          <w:numId w:val="21"/>
        </w:numPr>
      </w:pPr>
      <w:bookmarkStart w:id="6" w:name="_Toc293000205"/>
      <w:r w:rsidRPr="00AA554E">
        <w:t xml:space="preserve">“CBM </w:t>
      </w:r>
      <w:r w:rsidR="00961522" w:rsidRPr="00AA554E">
        <w:t>at a Glance”</w:t>
      </w:r>
      <w:bookmarkEnd w:id="6"/>
    </w:p>
    <w:p w:rsidR="00961522" w:rsidRPr="00AA554E" w:rsidRDefault="00961522" w:rsidP="00961522">
      <w:pPr>
        <w:rPr>
          <w:rFonts w:ascii="Arial" w:hAnsi="Arial" w:cs="Arial"/>
        </w:rPr>
      </w:pPr>
      <w:r w:rsidRPr="00AA554E">
        <w:rPr>
          <w:rFonts w:ascii="Arial" w:hAnsi="Arial" w:cs="Arial"/>
        </w:rPr>
        <w:t>In support of the U.S. National Cancer Institute’s (NCI) Best Practices for Biospecimen Resources, the Common Biorepository Model (CBM) has been developed to share up-to-date, summary-level biospecimen inventory information via the cancer Bioinformatics Grid (caBIG®) infrastructure. This enables academic and commercial researchers to identify potential partnering biorepositories from a network of reporting sites who may have appropriate specimen collections.</w:t>
      </w:r>
    </w:p>
    <w:p w:rsidR="00961522" w:rsidRPr="00AA554E" w:rsidRDefault="00961522" w:rsidP="00961522">
      <w:pPr>
        <w:rPr>
          <w:rFonts w:ascii="Arial" w:hAnsi="Arial" w:cs="Arial"/>
        </w:rPr>
      </w:pPr>
    </w:p>
    <w:p w:rsidR="000B4B60" w:rsidRDefault="00961522" w:rsidP="00961522">
      <w:pPr>
        <w:rPr>
          <w:rFonts w:ascii="Arial" w:hAnsi="Arial" w:cs="Arial"/>
        </w:rPr>
      </w:pPr>
      <w:r w:rsidRPr="00AA554E">
        <w:rPr>
          <w:rFonts w:ascii="Arial" w:hAnsi="Arial" w:cs="Arial"/>
        </w:rPr>
        <w:t>The CBM Service consists of:</w:t>
      </w:r>
    </w:p>
    <w:p w:rsidR="00561838" w:rsidRDefault="000B4B60" w:rsidP="00561838">
      <w:pPr>
        <w:pStyle w:val="ListParagraph"/>
        <w:numPr>
          <w:ilvl w:val="0"/>
          <w:numId w:val="24"/>
        </w:numPr>
        <w:rPr>
          <w:rFonts w:ascii="Arial" w:hAnsi="Arial" w:cs="Arial"/>
        </w:rPr>
      </w:pPr>
      <w:r>
        <w:rPr>
          <w:rFonts w:ascii="Arial" w:hAnsi="Arial" w:cs="Arial"/>
        </w:rPr>
        <w:t>T</w:t>
      </w:r>
      <w:r w:rsidR="00561838" w:rsidRPr="00561838">
        <w:rPr>
          <w:rFonts w:ascii="Arial" w:hAnsi="Arial" w:cs="Arial"/>
        </w:rPr>
        <w:t xml:space="preserve">hirteen pieces of information required to describe a specimen collection;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 list of diagnoses that span cancer, cardiac, diabetic, and rare diseases in a prescribed vocabulary; </w:t>
      </w:r>
    </w:p>
    <w:p w:rsidR="00561838" w:rsidRDefault="000B4B60" w:rsidP="00561838">
      <w:pPr>
        <w:pStyle w:val="ListParagraph"/>
        <w:numPr>
          <w:ilvl w:val="0"/>
          <w:numId w:val="24"/>
        </w:numPr>
        <w:rPr>
          <w:rFonts w:ascii="Arial" w:hAnsi="Arial" w:cs="Arial"/>
        </w:rPr>
      </w:pPr>
      <w:r>
        <w:rPr>
          <w:rFonts w:ascii="Arial" w:hAnsi="Arial" w:cs="Arial"/>
        </w:rPr>
        <w:t>G</w:t>
      </w:r>
      <w:r w:rsidR="00561838" w:rsidRPr="00561838">
        <w:rPr>
          <w:rFonts w:ascii="Arial" w:hAnsi="Arial" w:cs="Arial"/>
        </w:rPr>
        <w:t>rid service files</w:t>
      </w:r>
      <w:r>
        <w:rPr>
          <w:rFonts w:ascii="Arial" w:hAnsi="Arial" w:cs="Arial"/>
        </w:rPr>
        <w:t>;</w:t>
      </w:r>
      <w:r w:rsidR="00561838" w:rsidRPr="00561838">
        <w:rPr>
          <w:rFonts w:ascii="Arial" w:hAnsi="Arial" w:cs="Arial"/>
        </w:rPr>
        <w:t xml:space="preserve"> and </w:t>
      </w:r>
    </w:p>
    <w:p w:rsidR="00561838" w:rsidRDefault="000B4B60" w:rsidP="00561838">
      <w:pPr>
        <w:pStyle w:val="ListParagraph"/>
        <w:numPr>
          <w:ilvl w:val="0"/>
          <w:numId w:val="24"/>
        </w:numPr>
        <w:rPr>
          <w:rFonts w:ascii="Arial" w:hAnsi="Arial" w:cs="Arial"/>
        </w:rPr>
      </w:pPr>
      <w:r>
        <w:rPr>
          <w:rFonts w:ascii="Arial" w:hAnsi="Arial" w:cs="Arial"/>
        </w:rPr>
        <w:t>A</w:t>
      </w:r>
      <w:r w:rsidR="00561838" w:rsidRPr="00561838">
        <w:rPr>
          <w:rFonts w:ascii="Arial" w:hAnsi="Arial" w:cs="Arial"/>
        </w:rPr>
        <w:t xml:space="preserve">n example database to be used for data mapping.  </w:t>
      </w:r>
    </w:p>
    <w:p w:rsidR="00561838" w:rsidRPr="00561838" w:rsidRDefault="00561838" w:rsidP="00561838">
      <w:pPr>
        <w:ind w:left="45"/>
        <w:rPr>
          <w:rFonts w:ascii="Arial" w:hAnsi="Arial" w:cs="Arial"/>
        </w:rPr>
      </w:pPr>
      <w:r w:rsidRPr="00561838">
        <w:rPr>
          <w:rFonts w:ascii="Arial" w:hAnsi="Arial" w:cs="Arial"/>
        </w:rPr>
        <w:t>Once each biorepository maps their data to the CBM and exposes de-identified information about their collections via the service, the information can be queried and updated in a periodic, automated manner controlled by each biorepository without the need for manual reporting.</w:t>
      </w:r>
    </w:p>
    <w:p w:rsidR="00961522" w:rsidRPr="00AA554E" w:rsidRDefault="00961522" w:rsidP="00961522">
      <w:pPr>
        <w:rPr>
          <w:rFonts w:ascii="Arial" w:hAnsi="Arial" w:cs="Arial"/>
        </w:rPr>
      </w:pPr>
    </w:p>
    <w:p w:rsidR="00961522" w:rsidRPr="00AA554E" w:rsidRDefault="00F16E9F" w:rsidP="00961522">
      <w:pPr>
        <w:rPr>
          <w:rFonts w:ascii="Arial" w:hAnsi="Arial" w:cs="Arial"/>
        </w:rPr>
      </w:pPr>
      <w:r>
        <w:rPr>
          <w:rFonts w:ascii="Arial" w:hAnsi="Arial" w:cs="Arial"/>
        </w:rPr>
        <w:t>More than fourteen</w:t>
      </w:r>
      <w:r w:rsidR="00961522" w:rsidRPr="00AA554E">
        <w:rPr>
          <w:rFonts w:ascii="Arial" w:hAnsi="Arial" w:cs="Arial"/>
        </w:rPr>
        <w:t xml:space="preserve"> biorepository management software vendors have participated in this initiative by reviewing early versions of the model, providing input into the classes and vocabularies, and testing early versions of the CBM services and standing up caGrid nodes on the caGrid Training Grid.</w:t>
      </w:r>
    </w:p>
    <w:p w:rsidR="00961522" w:rsidRPr="00AA554E" w:rsidRDefault="00961522" w:rsidP="00961522">
      <w:pPr>
        <w:rPr>
          <w:rFonts w:ascii="Arial" w:hAnsi="Arial" w:cs="Arial"/>
        </w:rPr>
      </w:pPr>
    </w:p>
    <w:p w:rsidR="005A2461" w:rsidRPr="00AA554E" w:rsidRDefault="00961522">
      <w:pPr>
        <w:rPr>
          <w:rFonts w:ascii="Arial" w:hAnsi="Arial" w:cs="Arial"/>
        </w:rPr>
      </w:pPr>
      <w:r w:rsidRPr="00AA554E">
        <w:rPr>
          <w:rFonts w:ascii="Arial" w:hAnsi="Arial" w:cs="Arial"/>
        </w:rPr>
        <w:t xml:space="preserve">CBM service grid nodes may be queried by individual researchers via tools using the caBIG® infrastructure. One such tool will be the updated </w:t>
      </w:r>
      <w:r w:rsidR="00471F59" w:rsidRPr="00AA554E">
        <w:rPr>
          <w:rFonts w:ascii="Arial" w:hAnsi="Arial" w:cs="Arial"/>
        </w:rPr>
        <w:t xml:space="preserve">forthcoming 2011 </w:t>
      </w:r>
      <w:r w:rsidRPr="00AA554E">
        <w:rPr>
          <w:rFonts w:ascii="Arial" w:hAnsi="Arial" w:cs="Arial"/>
        </w:rPr>
        <w:t>NCI Specimen Resource Locator: an easy-to-use web interface to query and get the latest inventory information from biorepositories via CBM services</w:t>
      </w:r>
      <w:r w:rsidR="00F16E9F">
        <w:rPr>
          <w:rFonts w:ascii="Arial" w:hAnsi="Arial" w:cs="Arial"/>
        </w:rPr>
        <w:t xml:space="preserve">.  </w:t>
      </w:r>
    </w:p>
    <w:p w:rsidR="005A2461" w:rsidRPr="00AA554E" w:rsidRDefault="005A2461">
      <w:pPr>
        <w:rPr>
          <w:rFonts w:ascii="Arial" w:hAnsi="Arial" w:cs="Arial"/>
        </w:rPr>
      </w:pPr>
    </w:p>
    <w:p w:rsidR="005A2461" w:rsidRPr="00AA554E" w:rsidRDefault="005A2461">
      <w:pPr>
        <w:rPr>
          <w:rFonts w:ascii="Arial" w:hAnsi="Arial" w:cs="Arial"/>
        </w:rPr>
      </w:pPr>
    </w:p>
    <w:p w:rsidR="00FE3CF7" w:rsidRDefault="00FE3CF7" w:rsidP="00FE3CF7">
      <w:pPr>
        <w:pStyle w:val="Caption"/>
      </w:pPr>
      <w:r>
        <w:t xml:space="preserve">Table </w:t>
      </w:r>
      <w:fldSimple w:instr=" SEQ Table \* ARABIC ">
        <w:r w:rsidR="00EB3BBF">
          <w:rPr>
            <w:noProof/>
          </w:rPr>
          <w:t>1</w:t>
        </w:r>
      </w:fldSimple>
      <w:r>
        <w:t>. Locations of CBM-related artifacts.</w:t>
      </w:r>
    </w:p>
    <w:tbl>
      <w:tblPr>
        <w:tblStyle w:val="LightList-Accent11"/>
        <w:tblW w:w="9630" w:type="dxa"/>
        <w:tblLayout w:type="fixed"/>
        <w:tblLook w:val="04A0"/>
      </w:tblPr>
      <w:tblGrid>
        <w:gridCol w:w="2340"/>
        <w:gridCol w:w="4860"/>
        <w:gridCol w:w="2430"/>
      </w:tblGrid>
      <w:tr w:rsidR="00DD07AA" w:rsidRPr="00AA554E" w:rsidTr="00FE3CF7">
        <w:trPr>
          <w:cnfStyle w:val="100000000000"/>
        </w:trPr>
        <w:tc>
          <w:tcPr>
            <w:cnfStyle w:val="001000000000"/>
            <w:tcW w:w="2340" w:type="dxa"/>
          </w:tcPr>
          <w:p w:rsidR="00DD07AA" w:rsidRPr="00AA554E" w:rsidRDefault="00FE3CF7" w:rsidP="00961522">
            <w:pPr>
              <w:rPr>
                <w:rFonts w:ascii="Arial" w:hAnsi="Arial" w:cs="Arial"/>
                <w:sz w:val="20"/>
              </w:rPr>
            </w:pPr>
            <w:r>
              <w:rPr>
                <w:rFonts w:ascii="Arial" w:hAnsi="Arial" w:cs="Arial"/>
                <w:sz w:val="20"/>
              </w:rPr>
              <w:t>Name</w:t>
            </w:r>
          </w:p>
        </w:tc>
        <w:tc>
          <w:tcPr>
            <w:tcW w:w="4860" w:type="dxa"/>
          </w:tcPr>
          <w:p w:rsidR="00DD07AA" w:rsidRPr="00AA554E" w:rsidRDefault="00AE33B8" w:rsidP="00961522">
            <w:pPr>
              <w:cnfStyle w:val="100000000000"/>
              <w:rPr>
                <w:rFonts w:ascii="Arial" w:hAnsi="Arial" w:cs="Arial"/>
                <w:sz w:val="20"/>
              </w:rPr>
            </w:pPr>
            <w:r w:rsidRPr="00AA554E">
              <w:rPr>
                <w:rFonts w:ascii="Arial" w:hAnsi="Arial" w:cs="Arial"/>
                <w:sz w:val="20"/>
              </w:rPr>
              <w:t>Location</w:t>
            </w:r>
          </w:p>
        </w:tc>
        <w:tc>
          <w:tcPr>
            <w:tcW w:w="2430" w:type="dxa"/>
          </w:tcPr>
          <w:p w:rsidR="00DD07AA" w:rsidRPr="00AA554E" w:rsidRDefault="00AE33B8" w:rsidP="00961522">
            <w:pPr>
              <w:cnfStyle w:val="100000000000"/>
              <w:rPr>
                <w:rFonts w:ascii="Arial" w:hAnsi="Arial" w:cs="Arial"/>
                <w:sz w:val="20"/>
              </w:rPr>
            </w:pPr>
            <w:r w:rsidRPr="00AA554E">
              <w:rPr>
                <w:rFonts w:ascii="Arial" w:hAnsi="Arial" w:cs="Arial"/>
                <w:sz w:val="20"/>
              </w:rPr>
              <w:t>Description</w:t>
            </w:r>
          </w:p>
        </w:tc>
      </w:tr>
      <w:tr w:rsidR="00DD07AA" w:rsidRPr="00AA554E" w:rsidTr="00FE3CF7">
        <w:trPr>
          <w:cnfStyle w:val="000000100000"/>
        </w:trPr>
        <w:tc>
          <w:tcPr>
            <w:cnfStyle w:val="001000000000"/>
            <w:tcW w:w="2340" w:type="dxa"/>
          </w:tcPr>
          <w:p w:rsidR="00DD07AA" w:rsidRPr="00AA554E" w:rsidRDefault="00DD07AA" w:rsidP="00961522">
            <w:pPr>
              <w:rPr>
                <w:rFonts w:ascii="Arial" w:hAnsi="Arial" w:cs="Arial"/>
                <w:sz w:val="20"/>
              </w:rPr>
            </w:pPr>
            <w:r w:rsidRPr="00AA554E">
              <w:rPr>
                <w:rFonts w:ascii="Arial" w:hAnsi="Arial" w:cs="Arial"/>
                <w:sz w:val="20"/>
              </w:rPr>
              <w:t xml:space="preserve">NCI SVN repository </w:t>
            </w:r>
          </w:p>
        </w:tc>
        <w:tc>
          <w:tcPr>
            <w:tcW w:w="4860" w:type="dxa"/>
          </w:tcPr>
          <w:p w:rsidR="00561838" w:rsidRDefault="0083109E" w:rsidP="00561838">
            <w:pPr>
              <w:cnfStyle w:val="000000100000"/>
              <w:rPr>
                <w:rFonts w:ascii="Arial" w:hAnsi="Arial" w:cs="Arial"/>
                <w:color w:val="1F497D"/>
                <w:sz w:val="20"/>
              </w:rPr>
            </w:pPr>
            <w:hyperlink r:id="rId9" w:tooltip="https://ncisvn.nci.nih.gov/svn/common_biorepository_model/trunk/caCORE_SDK/models/" w:history="1">
              <w:r w:rsidR="00DD07AA" w:rsidRPr="00AA554E">
                <w:rPr>
                  <w:rStyle w:val="Hyperlink"/>
                  <w:rFonts w:ascii="Arial" w:hAnsi="Arial" w:cs="Arial"/>
                  <w:sz w:val="20"/>
                </w:rPr>
                <w:t xml:space="preserve">https://ncisvn.nci.nih.gov/svn/common_biorepository_model/trunk/ </w:t>
              </w:r>
            </w:hyperlink>
          </w:p>
          <w:p w:rsidR="00DD07AA" w:rsidRPr="00AA554E" w:rsidRDefault="00DD07AA" w:rsidP="00961522">
            <w:pPr>
              <w:cnfStyle w:val="000000100000"/>
              <w:rPr>
                <w:rFonts w:ascii="Arial" w:hAnsi="Arial" w:cs="Arial"/>
                <w:sz w:val="20"/>
              </w:rPr>
            </w:pPr>
          </w:p>
        </w:tc>
        <w:tc>
          <w:tcPr>
            <w:tcW w:w="2430" w:type="dxa"/>
          </w:tcPr>
          <w:p w:rsidR="00DD07AA" w:rsidRPr="00AA554E" w:rsidRDefault="00DD07AA" w:rsidP="00DD07AA">
            <w:pPr>
              <w:cnfStyle w:val="000000100000"/>
              <w:rPr>
                <w:rFonts w:ascii="Arial" w:hAnsi="Arial" w:cs="Arial"/>
                <w:sz w:val="20"/>
              </w:rPr>
            </w:pPr>
            <w:r w:rsidRPr="00AA554E">
              <w:rPr>
                <w:rFonts w:ascii="Arial" w:hAnsi="Arial" w:cs="Arial"/>
                <w:sz w:val="20"/>
              </w:rPr>
              <w:lastRenderedPageBreak/>
              <w:t>Subversion (SVN) storage location:</w:t>
            </w:r>
          </w:p>
          <w:p w:rsidR="00DD07AA" w:rsidRPr="00AA554E" w:rsidRDefault="00DD07AA" w:rsidP="00961522">
            <w:pPr>
              <w:cnfStyle w:val="000000100000"/>
              <w:rPr>
                <w:rFonts w:ascii="Arial" w:hAnsi="Arial" w:cs="Arial"/>
                <w:sz w:val="20"/>
              </w:rPr>
            </w:pPr>
          </w:p>
        </w:tc>
      </w:tr>
      <w:tr w:rsidR="0030133A" w:rsidRPr="00AA554E" w:rsidTr="00FE3CF7">
        <w:tc>
          <w:tcPr>
            <w:cnfStyle w:val="001000000000"/>
            <w:tcW w:w="2340" w:type="dxa"/>
          </w:tcPr>
          <w:p w:rsidR="0030133A" w:rsidRPr="00AA554E" w:rsidRDefault="00CA2CBF" w:rsidP="00961522">
            <w:pPr>
              <w:rPr>
                <w:rFonts w:ascii="Arial" w:hAnsi="Arial" w:cs="Arial"/>
                <w:sz w:val="20"/>
              </w:rPr>
            </w:pPr>
            <w:r w:rsidRPr="00AA554E">
              <w:rPr>
                <w:rFonts w:ascii="Arial" w:hAnsi="Arial" w:cs="Arial"/>
                <w:b w:val="0"/>
                <w:sz w:val="20"/>
              </w:rPr>
              <w:lastRenderedPageBreak/>
              <w:t>*</w:t>
            </w:r>
            <w:r w:rsidR="0030133A" w:rsidRPr="00AA554E">
              <w:rPr>
                <w:rFonts w:ascii="Arial" w:hAnsi="Arial" w:cs="Arial"/>
                <w:sz w:val="20"/>
              </w:rPr>
              <w:t>CBM vocabulary list (Excel file): CBM_VocabularyTerms.xls</w:t>
            </w:r>
          </w:p>
        </w:tc>
        <w:tc>
          <w:tcPr>
            <w:tcW w:w="4860" w:type="dxa"/>
          </w:tcPr>
          <w:p w:rsidR="00561838" w:rsidRDefault="0083109E" w:rsidP="00561838">
            <w:pPr>
              <w:cnfStyle w:val="000000000000"/>
              <w:rPr>
                <w:rFonts w:ascii="Arial" w:hAnsi="Arial" w:cs="Arial"/>
                <w:sz w:val="20"/>
              </w:rPr>
            </w:pPr>
            <w:hyperlink r:id="rId10" w:history="1">
              <w:r w:rsidR="00F11218" w:rsidRPr="00AA554E">
                <w:rPr>
                  <w:rStyle w:val="Hyperlink"/>
                  <w:rFonts w:ascii="Arial" w:hAnsi="Arial" w:cs="Arial"/>
                  <w:sz w:val="20"/>
                </w:rPr>
                <w:t>https://ncisvn.nci.nih.gov/WebSVN/filedetails.php?repname=common_biorepository_model&amp;path=%2Ftrunk%2Fdatabase%2Fdata%2FCBM_VocabularyTerms.xls</w:t>
              </w:r>
            </w:hyperlink>
          </w:p>
          <w:p w:rsidR="00F11218" w:rsidRPr="00AA554E" w:rsidRDefault="00F11218" w:rsidP="00DD07AA">
            <w:pPr>
              <w:ind w:left="360"/>
              <w:cnfStyle w:val="000000000000"/>
              <w:rPr>
                <w:rFonts w:ascii="Arial" w:hAnsi="Arial" w:cs="Arial"/>
                <w:sz w:val="20"/>
              </w:rPr>
            </w:pPr>
          </w:p>
        </w:tc>
        <w:tc>
          <w:tcPr>
            <w:tcW w:w="2430" w:type="dxa"/>
          </w:tcPr>
          <w:p w:rsidR="0030133A" w:rsidRPr="00AA554E" w:rsidRDefault="0030133A" w:rsidP="00DD07AA">
            <w:pPr>
              <w:cnfStyle w:val="000000000000"/>
              <w:rPr>
                <w:rFonts w:ascii="Arial" w:hAnsi="Arial" w:cs="Arial"/>
                <w:sz w:val="20"/>
              </w:rPr>
            </w:pPr>
            <w:r w:rsidRPr="00AA554E">
              <w:rPr>
                <w:rFonts w:ascii="Arial" w:hAnsi="Arial" w:cs="Arial"/>
                <w:sz w:val="20"/>
              </w:rPr>
              <w:t>Excel file with vocabulary lists, NCI Concept Codes, and synonyms from other Standards, for use when developing ETL scripts or evaluating CBM.</w:t>
            </w:r>
          </w:p>
        </w:tc>
      </w:tr>
      <w:tr w:rsidR="00F16E9F" w:rsidRPr="00AA554E" w:rsidTr="00B57324">
        <w:trPr>
          <w:cnfStyle w:val="000000100000"/>
        </w:trPr>
        <w:tc>
          <w:tcPr>
            <w:cnfStyle w:val="001000000000"/>
            <w:tcW w:w="2340" w:type="dxa"/>
          </w:tcPr>
          <w:p w:rsidR="00F16E9F" w:rsidRPr="00AA554E" w:rsidRDefault="00F16E9F" w:rsidP="00B57324">
            <w:pPr>
              <w:rPr>
                <w:rFonts w:ascii="Arial" w:hAnsi="Arial" w:cs="Arial"/>
                <w:sz w:val="20"/>
              </w:rPr>
            </w:pPr>
            <w:r>
              <w:rPr>
                <w:rFonts w:ascii="Arial" w:hAnsi="Arial" w:cs="Arial"/>
                <w:sz w:val="20"/>
              </w:rPr>
              <w:t>UML of</w:t>
            </w:r>
            <w:r w:rsidRPr="00F16E9F">
              <w:rPr>
                <w:rFonts w:ascii="Arial" w:hAnsi="Arial" w:cs="Arial"/>
                <w:sz w:val="20"/>
              </w:rPr>
              <w:t xml:space="preserve"> CBM  model</w:t>
            </w:r>
            <w:r>
              <w:rPr>
                <w:rFonts w:ascii="Arial" w:hAnsi="Arial" w:cs="Arial"/>
                <w:sz w:val="20"/>
              </w:rPr>
              <w:t xml:space="preserve"> (HTML representation)</w:t>
            </w:r>
          </w:p>
        </w:tc>
        <w:tc>
          <w:tcPr>
            <w:tcW w:w="4860" w:type="dxa"/>
          </w:tcPr>
          <w:p w:rsidR="00F16E9F" w:rsidRPr="00AA554E" w:rsidRDefault="0083109E" w:rsidP="00B57324">
            <w:pPr>
              <w:cnfStyle w:val="000000100000"/>
              <w:rPr>
                <w:rFonts w:ascii="Arial" w:hAnsi="Arial" w:cs="Arial"/>
                <w:sz w:val="20"/>
              </w:rPr>
            </w:pPr>
            <w:hyperlink r:id="rId11" w:history="1">
              <w:r w:rsidR="00F16E9F" w:rsidRPr="00AA554E">
                <w:rPr>
                  <w:rStyle w:val="Hyperlink"/>
                  <w:rFonts w:ascii="Arial" w:hAnsi="Arial" w:cs="Arial"/>
                  <w:sz w:val="20"/>
                </w:rPr>
                <w:t>https://ncisvn.nci.nih.gov/svn/common_biorepository_model/trunk/html_documentation/index.htm</w:t>
              </w:r>
            </w:hyperlink>
          </w:p>
        </w:tc>
        <w:tc>
          <w:tcPr>
            <w:tcW w:w="2430" w:type="dxa"/>
          </w:tcPr>
          <w:p w:rsidR="00F16E9F" w:rsidRPr="00AA554E" w:rsidRDefault="00F16E9F" w:rsidP="00B57324">
            <w:pPr>
              <w:cnfStyle w:val="000000100000"/>
              <w:rPr>
                <w:rFonts w:ascii="Arial" w:hAnsi="Arial" w:cs="Arial"/>
                <w:sz w:val="20"/>
              </w:rPr>
            </w:pPr>
            <w:r w:rsidRPr="00AA554E">
              <w:rPr>
                <w:rFonts w:ascii="Arial" w:hAnsi="Arial" w:cs="Arial"/>
                <w:sz w:val="20"/>
              </w:rPr>
              <w:t xml:space="preserve">HTML view of EA model:  https://ncisvn.nci.nih.gov/svn/common_biorepository_model/trunk/html_documentation/index.htm  Able to navigate through  </w:t>
            </w:r>
          </w:p>
        </w:tc>
      </w:tr>
      <w:tr w:rsidR="00DD07AA" w:rsidRPr="00AA554E" w:rsidTr="00FE3CF7">
        <w:tc>
          <w:tcPr>
            <w:cnfStyle w:val="001000000000"/>
            <w:tcW w:w="2340" w:type="dxa"/>
          </w:tcPr>
          <w:p w:rsidR="00DD07AA" w:rsidRPr="00AA554E" w:rsidRDefault="008D7D14" w:rsidP="00F16E9F">
            <w:pPr>
              <w:rPr>
                <w:rFonts w:ascii="Arial" w:hAnsi="Arial" w:cs="Arial"/>
                <w:sz w:val="20"/>
              </w:rPr>
            </w:pPr>
            <w:r w:rsidRPr="00AA554E">
              <w:rPr>
                <w:rFonts w:ascii="Arial" w:hAnsi="Arial" w:cs="Arial"/>
                <w:color w:val="333333"/>
                <w:sz w:val="20"/>
              </w:rPr>
              <w:t>*</w:t>
            </w:r>
            <w:r w:rsidR="00F16E9F">
              <w:rPr>
                <w:rFonts w:ascii="Arial" w:hAnsi="Arial" w:cs="Arial"/>
                <w:sz w:val="20"/>
              </w:rPr>
              <w:t xml:space="preserve">UML of CBM Model </w:t>
            </w:r>
            <w:r w:rsidR="00561838" w:rsidRPr="00561838">
              <w:rPr>
                <w:rFonts w:ascii="Arial" w:hAnsi="Arial" w:cs="Arial"/>
                <w:sz w:val="20"/>
              </w:rPr>
              <w:t>(EA and .xmi formats)</w:t>
            </w:r>
          </w:p>
        </w:tc>
        <w:tc>
          <w:tcPr>
            <w:tcW w:w="4860" w:type="dxa"/>
          </w:tcPr>
          <w:p w:rsidR="00DD07AA" w:rsidRPr="00AA554E" w:rsidRDefault="0083109E" w:rsidP="00961522">
            <w:pPr>
              <w:cnfStyle w:val="000000000000"/>
              <w:rPr>
                <w:rFonts w:ascii="Arial" w:hAnsi="Arial" w:cs="Arial"/>
                <w:sz w:val="20"/>
              </w:rPr>
            </w:pPr>
            <w:hyperlink r:id="rId12" w:history="1">
              <w:r w:rsidR="00DD07AA" w:rsidRPr="00AA554E">
                <w:rPr>
                  <w:rStyle w:val="Hyperlink"/>
                  <w:rFonts w:ascii="Arial" w:hAnsi="Arial" w:cs="Arial"/>
                  <w:sz w:val="20"/>
                </w:rPr>
                <w:t>https://ncisvn.nci.nih.gov/svn/common_biorepository_model/trunk/caCORE_SDK/models/CBM%20with%20Value%20Domains.EAP</w:t>
              </w:r>
            </w:hyperlink>
            <w:r w:rsidR="00DD07AA" w:rsidRPr="00AA554E">
              <w:rPr>
                <w:rFonts w:ascii="Arial" w:hAnsi="Arial" w:cs="Arial"/>
                <w:color w:val="333333"/>
                <w:sz w:val="20"/>
              </w:rPr>
              <w:t xml:space="preserve"> </w:t>
            </w:r>
            <w:r w:rsidR="00DD07AA" w:rsidRPr="00AA554E">
              <w:rPr>
                <w:rFonts w:ascii="Arial" w:hAnsi="Arial" w:cs="Arial"/>
                <w:color w:val="333333"/>
                <w:sz w:val="20"/>
              </w:rPr>
              <w:br/>
            </w:r>
            <w:hyperlink r:id="rId13" w:history="1">
              <w:r w:rsidR="00DD07AA" w:rsidRPr="00AA554E">
                <w:rPr>
                  <w:rStyle w:val="Hyperlink"/>
                  <w:rFonts w:ascii="Arial" w:hAnsi="Arial" w:cs="Arial"/>
                  <w:sz w:val="20"/>
                </w:rPr>
                <w:t>https://ncisvn.nci.nih.gov/svn/common_biorepository_model/trunk/caCORE_SDK/models/CBM%20with%20Value%20Domains.xmi</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E</w:t>
            </w:r>
            <w:r w:rsidR="008D7D14" w:rsidRPr="00AA554E">
              <w:rPr>
                <w:rFonts w:ascii="Arial" w:hAnsi="Arial" w:cs="Arial"/>
                <w:sz w:val="20"/>
              </w:rPr>
              <w:t xml:space="preserve">nterprise </w:t>
            </w:r>
            <w:r w:rsidRPr="00AA554E">
              <w:rPr>
                <w:rFonts w:ascii="Arial" w:hAnsi="Arial" w:cs="Arial"/>
                <w:sz w:val="20"/>
              </w:rPr>
              <w:t>A</w:t>
            </w:r>
            <w:r w:rsidR="008D7D14" w:rsidRPr="00AA554E">
              <w:rPr>
                <w:rFonts w:ascii="Arial" w:hAnsi="Arial" w:cs="Arial"/>
                <w:sz w:val="20"/>
              </w:rPr>
              <w:t xml:space="preserve">rchitect </w:t>
            </w:r>
            <w:r w:rsidRPr="00AA554E">
              <w:rPr>
                <w:rFonts w:ascii="Arial" w:hAnsi="Arial" w:cs="Arial"/>
                <w:sz w:val="20"/>
              </w:rPr>
              <w:t xml:space="preserve"> </w:t>
            </w:r>
            <w:r w:rsidR="008D7D14" w:rsidRPr="00AA554E">
              <w:rPr>
                <w:rFonts w:ascii="Arial" w:hAnsi="Arial" w:cs="Arial"/>
                <w:sz w:val="20"/>
              </w:rPr>
              <w:t>Model  (with Permissible values) .EA file format</w:t>
            </w:r>
            <w:r w:rsidRPr="00AA554E">
              <w:rPr>
                <w:rFonts w:ascii="Arial" w:hAnsi="Arial" w:cs="Arial"/>
                <w:sz w:val="20"/>
              </w:rPr>
              <w:t xml:space="preserve"> </w:t>
            </w:r>
          </w:p>
          <w:p w:rsidR="0030133A" w:rsidRPr="00AA554E" w:rsidRDefault="0030133A" w:rsidP="0030133A">
            <w:pPr>
              <w:cnfStyle w:val="000000000000"/>
              <w:rPr>
                <w:rFonts w:ascii="Arial" w:hAnsi="Arial" w:cs="Arial"/>
                <w:sz w:val="20"/>
              </w:rPr>
            </w:pPr>
          </w:p>
          <w:p w:rsidR="0030133A" w:rsidRPr="00AA554E" w:rsidRDefault="0030133A" w:rsidP="0030133A">
            <w:pPr>
              <w:cnfStyle w:val="000000000000"/>
              <w:rPr>
                <w:rFonts w:ascii="Arial" w:hAnsi="Arial" w:cs="Arial"/>
                <w:sz w:val="20"/>
              </w:rPr>
            </w:pPr>
            <w:r w:rsidRPr="00AA554E">
              <w:rPr>
                <w:rFonts w:ascii="Arial" w:hAnsi="Arial" w:cs="Arial"/>
                <w:sz w:val="20"/>
              </w:rPr>
              <w:t xml:space="preserve">and </w:t>
            </w:r>
          </w:p>
          <w:p w:rsidR="00DD07AA" w:rsidRPr="00AA554E" w:rsidRDefault="0030133A" w:rsidP="0030133A">
            <w:pPr>
              <w:cnfStyle w:val="000000000000"/>
              <w:rPr>
                <w:rFonts w:ascii="Arial" w:hAnsi="Arial" w:cs="Arial"/>
                <w:sz w:val="20"/>
              </w:rPr>
            </w:pPr>
            <w:r w:rsidRPr="00AA554E">
              <w:rPr>
                <w:rFonts w:ascii="Arial" w:hAnsi="Arial" w:cs="Arial"/>
                <w:sz w:val="20"/>
              </w:rPr>
              <w:t>XMI version</w:t>
            </w:r>
          </w:p>
        </w:tc>
      </w:tr>
      <w:tr w:rsidR="005A2461" w:rsidRPr="00AA554E" w:rsidTr="00FE3CF7">
        <w:trPr>
          <w:cnfStyle w:val="000000100000"/>
        </w:trPr>
        <w:tc>
          <w:tcPr>
            <w:cnfStyle w:val="001000000000"/>
            <w:tcW w:w="2340" w:type="dxa"/>
          </w:tcPr>
          <w:p w:rsidR="005A2461" w:rsidRPr="00AA554E" w:rsidRDefault="00561838" w:rsidP="00961522">
            <w:pPr>
              <w:rPr>
                <w:rFonts w:ascii="Arial" w:hAnsi="Arial" w:cs="Arial"/>
                <w:color w:val="333333"/>
                <w:sz w:val="20"/>
              </w:rPr>
            </w:pPr>
            <w:r w:rsidRPr="00561838">
              <w:rPr>
                <w:rFonts w:ascii="Arial" w:hAnsi="Arial" w:cs="Arial"/>
                <w:sz w:val="20"/>
              </w:rPr>
              <w:t>Directory for CBM schemas with populated CBM terms for use in ETL process</w:t>
            </w:r>
          </w:p>
        </w:tc>
        <w:tc>
          <w:tcPr>
            <w:tcW w:w="4860" w:type="dxa"/>
          </w:tcPr>
          <w:p w:rsidR="005A2461" w:rsidRPr="00F16E9F" w:rsidRDefault="0083109E" w:rsidP="003E38EF">
            <w:pPr>
              <w:cnfStyle w:val="000000100000"/>
              <w:rPr>
                <w:rFonts w:ascii="Arial" w:hAnsi="Arial" w:cs="Arial"/>
                <w:sz w:val="20"/>
              </w:rPr>
            </w:pPr>
            <w:hyperlink r:id="rId14" w:history="1">
              <w:r w:rsidR="00561838" w:rsidRPr="00561838">
                <w:rPr>
                  <w:rStyle w:val="Hyperlink"/>
                  <w:rFonts w:ascii="Arial" w:hAnsi="Arial" w:cs="Arial"/>
                  <w:sz w:val="20"/>
                </w:rPr>
                <w:t>https://ncisvn.nci.nih.gov/WebSVN/listing.php?repname=common_biorepository_model&amp;path=%2Ftrunk%2Fdatabase%2F</w:t>
              </w:r>
            </w:hyperlink>
          </w:p>
          <w:p w:rsidR="003E38EF" w:rsidRPr="00AA554E" w:rsidRDefault="003E38EF" w:rsidP="003E38EF">
            <w:pPr>
              <w:cnfStyle w:val="000000100000"/>
              <w:rPr>
                <w:rFonts w:ascii="Arial" w:hAnsi="Arial" w:cs="Arial"/>
              </w:rPr>
            </w:pPr>
          </w:p>
        </w:tc>
        <w:tc>
          <w:tcPr>
            <w:tcW w:w="2430" w:type="dxa"/>
          </w:tcPr>
          <w:p w:rsidR="005A2461" w:rsidRPr="00AA554E" w:rsidRDefault="003E38EF" w:rsidP="0030133A">
            <w:pPr>
              <w:cnfStyle w:val="000000100000"/>
              <w:rPr>
                <w:rFonts w:ascii="Arial" w:hAnsi="Arial" w:cs="Arial"/>
                <w:sz w:val="20"/>
              </w:rPr>
            </w:pPr>
            <w:r w:rsidRPr="00AA554E">
              <w:rPr>
                <w:rFonts w:ascii="Arial" w:hAnsi="Arial" w:cs="Arial"/>
                <w:sz w:val="20"/>
              </w:rPr>
              <w:t>Each /MySQL, /Oracle, /PostgresSQL directory has:</w:t>
            </w:r>
          </w:p>
          <w:p w:rsidR="003E38EF" w:rsidRPr="00AA554E" w:rsidRDefault="003E38EF" w:rsidP="0030133A">
            <w:pPr>
              <w:cnfStyle w:val="000000100000"/>
              <w:rPr>
                <w:rFonts w:ascii="Arial" w:hAnsi="Arial" w:cs="Arial"/>
                <w:sz w:val="20"/>
              </w:rPr>
            </w:pPr>
            <w:r w:rsidRPr="00AA554E">
              <w:rPr>
                <w:rFonts w:ascii="Arial" w:hAnsi="Arial" w:cs="Arial"/>
                <w:sz w:val="20"/>
              </w:rPr>
              <w:t>CBM.SQL (CBM schema populated with CBM vocabulary).  If available,cbm_test_data.zip is a test database with values for use in testing deployment.</w:t>
            </w:r>
          </w:p>
        </w:tc>
      </w:tr>
      <w:tr w:rsidR="00DD07AA" w:rsidRPr="00AA554E" w:rsidTr="00FE3CF7">
        <w:tc>
          <w:tcPr>
            <w:cnfStyle w:val="001000000000"/>
            <w:tcW w:w="2340" w:type="dxa"/>
          </w:tcPr>
          <w:p w:rsidR="00DD07AA" w:rsidRPr="00AA554E" w:rsidRDefault="00CA5178" w:rsidP="00961522">
            <w:pPr>
              <w:rPr>
                <w:rFonts w:ascii="Arial" w:hAnsi="Arial" w:cs="Arial"/>
                <w:sz w:val="20"/>
              </w:rPr>
            </w:pPr>
            <w:r w:rsidRPr="00AA554E">
              <w:rPr>
                <w:rFonts w:ascii="Arial" w:hAnsi="Arial" w:cs="Arial"/>
                <w:color w:val="333333"/>
                <w:sz w:val="20"/>
              </w:rPr>
              <w:t>*</w:t>
            </w:r>
            <w:r w:rsidR="00561838" w:rsidRPr="00561838">
              <w:rPr>
                <w:rFonts w:ascii="Arial" w:hAnsi="Arial" w:cs="Arial"/>
                <w:sz w:val="20"/>
              </w:rPr>
              <w:t xml:space="preserve">CBM. SQL  </w:t>
            </w:r>
            <w:r w:rsidR="00561838" w:rsidRPr="00561838">
              <w:rPr>
                <w:rFonts w:ascii="Arial" w:hAnsi="Arial" w:cs="Arial"/>
                <w:sz w:val="20"/>
              </w:rPr>
              <w:br/>
              <w:t>MySQL Database</w:t>
            </w:r>
          </w:p>
        </w:tc>
        <w:tc>
          <w:tcPr>
            <w:tcW w:w="4860" w:type="dxa"/>
          </w:tcPr>
          <w:p w:rsidR="00DD07AA" w:rsidRPr="00AA554E" w:rsidRDefault="0083109E" w:rsidP="00961522">
            <w:pPr>
              <w:cnfStyle w:val="000000000000"/>
              <w:rPr>
                <w:rFonts w:ascii="Arial" w:hAnsi="Arial" w:cs="Arial"/>
                <w:sz w:val="20"/>
              </w:rPr>
            </w:pPr>
            <w:hyperlink r:id="rId15" w:history="1">
              <w:r w:rsidR="00DD07AA" w:rsidRPr="00AA554E">
                <w:rPr>
                  <w:rStyle w:val="Hyperlink"/>
                  <w:rFonts w:ascii="Arial" w:hAnsi="Arial" w:cs="Arial"/>
                  <w:sz w:val="20"/>
                </w:rPr>
                <w:t>https://ncisvn.nci.nih.gov/WebSVN/filedetails.php?repname=common_biorepository_model&amp;path=%2Ftrunk%2Fdatabase%2FCBM.sql</w:t>
              </w:r>
            </w:hyperlink>
          </w:p>
        </w:tc>
        <w:tc>
          <w:tcPr>
            <w:tcW w:w="2430" w:type="dxa"/>
          </w:tcPr>
          <w:p w:rsidR="0030133A" w:rsidRPr="00AA554E" w:rsidRDefault="0030133A" w:rsidP="0030133A">
            <w:pPr>
              <w:cnfStyle w:val="000000000000"/>
              <w:rPr>
                <w:rFonts w:ascii="Arial" w:hAnsi="Arial" w:cs="Arial"/>
                <w:sz w:val="20"/>
              </w:rPr>
            </w:pPr>
            <w:r w:rsidRPr="00AA554E">
              <w:rPr>
                <w:rFonts w:ascii="Arial" w:hAnsi="Arial" w:cs="Arial"/>
                <w:sz w:val="20"/>
              </w:rPr>
              <w:t xml:space="preserve">Database to be used for ETL; Now has the NCI Concept Code and NCI-Concept name  </w:t>
            </w:r>
          </w:p>
          <w:p w:rsidR="00DD07AA" w:rsidRPr="00AA554E" w:rsidRDefault="00DD07AA" w:rsidP="0030133A">
            <w:pPr>
              <w:cnfStyle w:val="000000000000"/>
              <w:rPr>
                <w:rFonts w:ascii="Arial" w:hAnsi="Arial" w:cs="Arial"/>
                <w:sz w:val="20"/>
              </w:rPr>
            </w:pPr>
          </w:p>
        </w:tc>
      </w:tr>
      <w:tr w:rsidR="00DD07AA" w:rsidRPr="00AA554E" w:rsidTr="00FE3CF7">
        <w:trPr>
          <w:cnfStyle w:val="000000100000"/>
        </w:trPr>
        <w:tc>
          <w:tcPr>
            <w:cnfStyle w:val="001000000000"/>
            <w:tcW w:w="2340" w:type="dxa"/>
          </w:tcPr>
          <w:p w:rsidR="00DD07AA" w:rsidRPr="00F16E9F" w:rsidRDefault="00561838" w:rsidP="00961522">
            <w:pPr>
              <w:rPr>
                <w:rFonts w:ascii="Arial" w:hAnsi="Arial" w:cs="Arial"/>
                <w:sz w:val="20"/>
              </w:rPr>
            </w:pPr>
            <w:r w:rsidRPr="00561838">
              <w:rPr>
                <w:rFonts w:ascii="Arial" w:hAnsi="Arial" w:cs="Arial"/>
                <w:sz w:val="20"/>
              </w:rPr>
              <w:t xml:space="preserve">CBM_1.0_Package.zip </w:t>
            </w:r>
          </w:p>
        </w:tc>
        <w:tc>
          <w:tcPr>
            <w:tcW w:w="4860" w:type="dxa"/>
          </w:tcPr>
          <w:p w:rsidR="006213FD" w:rsidRDefault="006213FD" w:rsidP="00961522">
            <w:pPr>
              <w:cnfStyle w:val="000000100000"/>
              <w:rPr>
                <w:rFonts w:ascii="Arial" w:hAnsi="Arial" w:cs="Arial"/>
                <w:color w:val="333333"/>
                <w:sz w:val="20"/>
              </w:rPr>
            </w:pPr>
            <w:hyperlink r:id="rId16" w:history="1">
              <w:r w:rsidRPr="00F85E6A">
                <w:rPr>
                  <w:rStyle w:val="Hyperlink"/>
                  <w:rFonts w:ascii="Arial" w:hAnsi="Arial" w:cs="Arial"/>
                  <w:sz w:val="20"/>
                </w:rPr>
                <w:t>https://ncisvn.nci.nih.gov/WebSVN/filedetails.php?repname=common_biorepository_model&amp;path=%2Ftrunk%2FDeploymentPackages%2FCBM_1.0_Package.zip</w:t>
              </w:r>
            </w:hyperlink>
          </w:p>
          <w:p w:rsidR="00DD07AA" w:rsidRPr="00AA554E" w:rsidRDefault="00DD07AA" w:rsidP="00961522">
            <w:pPr>
              <w:cnfStyle w:val="000000100000"/>
              <w:rPr>
                <w:rFonts w:ascii="Arial" w:hAnsi="Arial" w:cs="Arial"/>
                <w:sz w:val="20"/>
              </w:rPr>
            </w:pPr>
            <w:r w:rsidRPr="00AA554E">
              <w:rPr>
                <w:rFonts w:ascii="Arial" w:hAnsi="Arial" w:cs="Arial"/>
                <w:color w:val="333333"/>
                <w:sz w:val="20"/>
              </w:rPr>
              <w:t>/cbm service files</w:t>
            </w:r>
            <w:r w:rsidR="00CA2CBF" w:rsidRPr="00AA554E">
              <w:rPr>
                <w:rFonts w:ascii="Arial" w:hAnsi="Arial" w:cs="Arial"/>
                <w:color w:val="333333"/>
                <w:sz w:val="20"/>
              </w:rPr>
              <w:t xml:space="preserve"> (gamma), CBM1.0 model,</w:t>
            </w:r>
            <w:r w:rsidRPr="00AA554E">
              <w:rPr>
                <w:rFonts w:ascii="Arial" w:hAnsi="Arial" w:cs="Arial"/>
                <w:color w:val="333333"/>
                <w:sz w:val="20"/>
              </w:rPr>
              <w:t>  and Grid Deployment instructions</w:t>
            </w:r>
          </w:p>
        </w:tc>
        <w:tc>
          <w:tcPr>
            <w:tcW w:w="2430" w:type="dxa"/>
          </w:tcPr>
          <w:p w:rsidR="00DD07AA" w:rsidRPr="00AA554E" w:rsidRDefault="00DD07AA" w:rsidP="002A6BBA">
            <w:pPr>
              <w:cnfStyle w:val="000000100000"/>
              <w:rPr>
                <w:rFonts w:ascii="Arial" w:hAnsi="Arial" w:cs="Arial"/>
                <w:sz w:val="20"/>
              </w:rPr>
            </w:pPr>
            <w:r w:rsidRPr="00AA554E">
              <w:rPr>
                <w:rFonts w:ascii="Arial" w:hAnsi="Arial" w:cs="Arial"/>
                <w:color w:val="333333"/>
                <w:sz w:val="20"/>
              </w:rPr>
              <w:t xml:space="preserve">Files </w:t>
            </w:r>
            <w:r w:rsidR="002A6BBA">
              <w:rPr>
                <w:rFonts w:ascii="Arial" w:hAnsi="Arial" w:cs="Arial"/>
                <w:color w:val="333333"/>
                <w:sz w:val="20"/>
              </w:rPr>
              <w:t>publish the CBM database on caGrid</w:t>
            </w:r>
            <w:r w:rsidR="00CA2CBF" w:rsidRPr="00AA554E">
              <w:rPr>
                <w:rFonts w:ascii="Arial" w:hAnsi="Arial" w:cs="Arial"/>
                <w:color w:val="333333"/>
                <w:sz w:val="20"/>
              </w:rPr>
              <w:t>; instructions,</w:t>
            </w:r>
          </w:p>
        </w:tc>
      </w:tr>
      <w:tr w:rsidR="00CA5178" w:rsidRPr="00AA554E" w:rsidTr="00FE3CF7">
        <w:tc>
          <w:tcPr>
            <w:cnfStyle w:val="001000000000"/>
            <w:tcW w:w="2340" w:type="dxa"/>
          </w:tcPr>
          <w:p w:rsidR="00CA5178" w:rsidRPr="00AA554E" w:rsidRDefault="00CA5178" w:rsidP="00961522">
            <w:pPr>
              <w:rPr>
                <w:rFonts w:ascii="Arial" w:hAnsi="Arial" w:cs="Arial"/>
                <w:sz w:val="20"/>
              </w:rPr>
            </w:pPr>
            <w:r w:rsidRPr="00AA554E">
              <w:rPr>
                <w:rFonts w:ascii="Arial" w:hAnsi="Arial" w:cs="Arial"/>
                <w:sz w:val="20"/>
              </w:rPr>
              <w:t>*cbmGridClient.zip</w:t>
            </w:r>
          </w:p>
        </w:tc>
        <w:tc>
          <w:tcPr>
            <w:tcW w:w="4860" w:type="dxa"/>
          </w:tcPr>
          <w:p w:rsidR="00FE3CF7" w:rsidRPr="00AA554E" w:rsidRDefault="0083109E" w:rsidP="00FE3CF7">
            <w:pPr>
              <w:cnfStyle w:val="000000000000"/>
              <w:rPr>
                <w:rFonts w:ascii="Arial" w:hAnsi="Arial" w:cs="Arial"/>
                <w:color w:val="333333"/>
                <w:sz w:val="20"/>
              </w:rPr>
            </w:pPr>
            <w:hyperlink r:id="rId17" w:anchor="aea979494d01bdeb7b7fdb0ee0d30f9ef" w:history="1">
              <w:r w:rsidR="00FE3CF7" w:rsidRPr="00AA554E">
                <w:rPr>
                  <w:rStyle w:val="Hyperlink"/>
                  <w:rFonts w:ascii="Arial" w:hAnsi="Arial" w:cs="Arial"/>
                  <w:sz w:val="20"/>
                </w:rPr>
                <w:t>https://ncisvn.nci.nih.gov/WebSVN/listing.php?repname=common_biorepository_model&amp;path=%2Ftrunk%2FTools%2FcbmGridClientTool%2F</w:t>
              </w:r>
            </w:hyperlink>
          </w:p>
          <w:p w:rsidR="00CA5178" w:rsidRPr="00AA554E" w:rsidRDefault="00CA5178" w:rsidP="00961522">
            <w:pPr>
              <w:cnfStyle w:val="000000000000"/>
              <w:rPr>
                <w:rFonts w:ascii="Arial" w:hAnsi="Arial" w:cs="Arial"/>
                <w:color w:val="333333"/>
                <w:sz w:val="20"/>
              </w:rPr>
            </w:pPr>
          </w:p>
        </w:tc>
        <w:tc>
          <w:tcPr>
            <w:tcW w:w="2430" w:type="dxa"/>
          </w:tcPr>
          <w:p w:rsidR="00CA5178" w:rsidRPr="00AA554E" w:rsidRDefault="00CA5178" w:rsidP="00961522">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r>
      <w:tr w:rsidR="00DD07AA" w:rsidRPr="00AA554E" w:rsidTr="00FE3CF7">
        <w:trPr>
          <w:cnfStyle w:val="000000100000"/>
        </w:trPr>
        <w:tc>
          <w:tcPr>
            <w:cnfStyle w:val="001000000000"/>
            <w:tcW w:w="2340" w:type="dxa"/>
          </w:tcPr>
          <w:p w:rsidR="00DD07AA" w:rsidRPr="00AA554E" w:rsidRDefault="00D80C99" w:rsidP="00CA2CBF">
            <w:pPr>
              <w:rPr>
                <w:rFonts w:ascii="Arial" w:hAnsi="Arial" w:cs="Arial"/>
                <w:sz w:val="20"/>
              </w:rPr>
            </w:pPr>
            <w:r w:rsidRPr="00AA554E">
              <w:rPr>
                <w:rFonts w:ascii="Arial" w:hAnsi="Arial" w:cs="Arial"/>
                <w:sz w:val="20"/>
              </w:rPr>
              <w:t>CBM grid-</w:t>
            </w:r>
            <w:r w:rsidR="00CA2CBF" w:rsidRPr="00AA554E">
              <w:rPr>
                <w:rFonts w:ascii="Arial" w:hAnsi="Arial" w:cs="Arial"/>
                <w:sz w:val="20"/>
              </w:rPr>
              <w:t>query validation scripts (ALPHA version</w:t>
            </w:r>
            <w:r w:rsidRPr="00AA554E">
              <w:rPr>
                <w:rFonts w:ascii="Arial" w:hAnsi="Arial" w:cs="Arial"/>
                <w:sz w:val="20"/>
              </w:rPr>
              <w:t>)</w:t>
            </w:r>
          </w:p>
        </w:tc>
        <w:tc>
          <w:tcPr>
            <w:tcW w:w="4860" w:type="dxa"/>
          </w:tcPr>
          <w:p w:rsidR="005A2461" w:rsidRPr="00AA554E" w:rsidRDefault="0083109E" w:rsidP="005A2461">
            <w:pPr>
              <w:cnfStyle w:val="000000100000"/>
              <w:rPr>
                <w:rFonts w:ascii="Arial" w:hAnsi="Arial" w:cs="Arial"/>
                <w:sz w:val="20"/>
              </w:rPr>
            </w:pPr>
            <w:hyperlink r:id="rId18" w:history="1">
              <w:r w:rsidR="005A2461" w:rsidRPr="00AA554E">
                <w:rPr>
                  <w:rStyle w:val="Hyperlink"/>
                  <w:rFonts w:ascii="Arial" w:hAnsi="Arial" w:cs="Arial"/>
                  <w:sz w:val="20"/>
                </w:rPr>
                <w:t>https://ncisvn.nci.nih.gov/WebSVN/listing.php?repname=common_biorepository_model&amp;path=%2Ftrunk%2Fcbm_validation_tests%2F</w:t>
              </w:r>
            </w:hyperlink>
          </w:p>
          <w:p w:rsidR="005A2461" w:rsidRPr="00AA554E" w:rsidRDefault="005A2461" w:rsidP="005A2461">
            <w:pPr>
              <w:cnfStyle w:val="000000100000"/>
              <w:rPr>
                <w:rFonts w:ascii="Arial" w:hAnsi="Arial" w:cs="Arial"/>
                <w:sz w:val="20"/>
              </w:rPr>
            </w:pPr>
          </w:p>
        </w:tc>
        <w:tc>
          <w:tcPr>
            <w:tcW w:w="2430" w:type="dxa"/>
          </w:tcPr>
          <w:p w:rsidR="00DD07AA" w:rsidRPr="00AA554E" w:rsidRDefault="00D80C99" w:rsidP="00961522">
            <w:pPr>
              <w:cnfStyle w:val="000000100000"/>
              <w:rPr>
                <w:rFonts w:ascii="Arial" w:hAnsi="Arial" w:cs="Arial"/>
                <w:sz w:val="20"/>
              </w:rPr>
            </w:pPr>
            <w:r w:rsidRPr="00AA554E">
              <w:rPr>
                <w:rFonts w:ascii="Arial" w:hAnsi="Arial" w:cs="Arial"/>
                <w:sz w:val="20"/>
              </w:rPr>
              <w:t xml:space="preserve">A set of </w:t>
            </w:r>
            <w:r w:rsidR="005A2461" w:rsidRPr="00AA554E">
              <w:rPr>
                <w:rFonts w:ascii="Arial" w:hAnsi="Arial" w:cs="Arial"/>
                <w:sz w:val="20"/>
              </w:rPr>
              <w:t xml:space="preserve">test scripts that containing </w:t>
            </w:r>
            <w:r w:rsidRPr="00AA554E">
              <w:rPr>
                <w:rFonts w:ascii="Arial" w:hAnsi="Arial" w:cs="Arial"/>
                <w:sz w:val="20"/>
              </w:rPr>
              <w:t xml:space="preserve">queries that can be run to test out the CBM service at your site.  </w:t>
            </w:r>
          </w:p>
          <w:p w:rsidR="00D80C99" w:rsidRPr="00AA554E" w:rsidRDefault="00D80C99" w:rsidP="00961522">
            <w:pPr>
              <w:cnfStyle w:val="000000100000"/>
              <w:rPr>
                <w:rFonts w:ascii="Arial" w:hAnsi="Arial" w:cs="Arial"/>
                <w:sz w:val="20"/>
              </w:rPr>
            </w:pPr>
          </w:p>
          <w:p w:rsidR="00D80C99" w:rsidRPr="00AA554E" w:rsidRDefault="00D80C99" w:rsidP="00961522">
            <w:pPr>
              <w:cnfStyle w:val="000000100000"/>
              <w:rPr>
                <w:rFonts w:ascii="Arial" w:hAnsi="Arial" w:cs="Arial"/>
                <w:sz w:val="20"/>
              </w:rPr>
            </w:pPr>
            <w:r w:rsidRPr="00AA554E">
              <w:rPr>
                <w:rFonts w:ascii="Arial" w:hAnsi="Arial" w:cs="Arial"/>
                <w:b/>
                <w:sz w:val="20"/>
              </w:rPr>
              <w:lastRenderedPageBreak/>
              <w:t>These are not finalized.</w:t>
            </w:r>
            <w:r w:rsidRPr="00AA554E">
              <w:rPr>
                <w:rFonts w:ascii="Arial" w:hAnsi="Arial" w:cs="Arial"/>
                <w:sz w:val="20"/>
              </w:rPr>
              <w:t xml:space="preserve">  The final set of CBM-Grid-Tests will be used to validate the service for use by the NCI Specimen Resource Locator</w:t>
            </w:r>
          </w:p>
        </w:tc>
      </w:tr>
      <w:tr w:rsidR="00DD07AA" w:rsidRPr="00AA554E" w:rsidTr="00FE3CF7">
        <w:tc>
          <w:tcPr>
            <w:cnfStyle w:val="001000000000"/>
            <w:tcW w:w="2340" w:type="dxa"/>
          </w:tcPr>
          <w:p w:rsidR="00DD07AA" w:rsidRPr="00AA554E" w:rsidRDefault="00F11218" w:rsidP="00F11218">
            <w:pPr>
              <w:rPr>
                <w:rFonts w:ascii="Arial" w:hAnsi="Arial" w:cs="Arial"/>
                <w:sz w:val="20"/>
              </w:rPr>
            </w:pPr>
            <w:r w:rsidRPr="00AA554E">
              <w:rPr>
                <w:rFonts w:ascii="Arial" w:hAnsi="Arial" w:cs="Arial"/>
                <w:sz w:val="20"/>
              </w:rPr>
              <w:lastRenderedPageBreak/>
              <w:t xml:space="preserve">caGrid Training Portal </w:t>
            </w:r>
          </w:p>
        </w:tc>
        <w:tc>
          <w:tcPr>
            <w:tcW w:w="4860" w:type="dxa"/>
          </w:tcPr>
          <w:p w:rsidR="00DD07AA" w:rsidRPr="00F16E9F" w:rsidRDefault="00561838" w:rsidP="00961522">
            <w:pPr>
              <w:cnfStyle w:val="000000000000"/>
              <w:rPr>
                <w:rFonts w:ascii="Arial" w:hAnsi="Arial" w:cs="Arial"/>
                <w:sz w:val="20"/>
              </w:rPr>
            </w:pPr>
            <w:r w:rsidRPr="00561838">
              <w:rPr>
                <w:rStyle w:val="Hyperlink"/>
              </w:rPr>
              <w:t>https://cagrid.org/display/community/Community+Training+Grid</w:t>
            </w:r>
            <w:r w:rsidR="00F11218" w:rsidRPr="00F16E9F">
              <w:rPr>
                <w:rFonts w:ascii="Arial" w:hAnsi="Arial" w:cs="Arial"/>
                <w:sz w:val="20"/>
              </w:rPr>
              <w:t xml:space="preserve">   </w:t>
            </w:r>
          </w:p>
        </w:tc>
        <w:tc>
          <w:tcPr>
            <w:tcW w:w="2430" w:type="dxa"/>
          </w:tcPr>
          <w:p w:rsidR="00DD07AA" w:rsidRPr="00AA554E" w:rsidRDefault="00F11218" w:rsidP="00961522">
            <w:pPr>
              <w:cnfStyle w:val="000000000000"/>
              <w:rPr>
                <w:rFonts w:ascii="Arial" w:hAnsi="Arial" w:cs="Arial"/>
                <w:sz w:val="20"/>
              </w:rPr>
            </w:pPr>
            <w:r w:rsidRPr="00AA554E">
              <w:rPr>
                <w:rFonts w:ascii="Arial" w:hAnsi="Arial" w:cs="Arial"/>
                <w:sz w:val="20"/>
              </w:rPr>
              <w:t>Current CBM testing nodes are visible. CBM service nodes should be directed to this “training caGrid Portal” site  during testing/pilot phases of your implementation</w:t>
            </w:r>
          </w:p>
        </w:tc>
      </w:tr>
      <w:tr w:rsidR="00F11218" w:rsidRPr="00AA554E" w:rsidTr="00FE3CF7">
        <w:trPr>
          <w:cnfStyle w:val="000000100000"/>
        </w:trPr>
        <w:tc>
          <w:tcPr>
            <w:cnfStyle w:val="001000000000"/>
            <w:tcW w:w="2340" w:type="dxa"/>
          </w:tcPr>
          <w:p w:rsidR="00F11218" w:rsidRPr="00AA554E" w:rsidRDefault="00F11218" w:rsidP="00F11218">
            <w:pPr>
              <w:rPr>
                <w:rFonts w:ascii="Arial" w:hAnsi="Arial" w:cs="Arial"/>
                <w:sz w:val="20"/>
              </w:rPr>
            </w:pPr>
            <w:r w:rsidRPr="00AA554E">
              <w:rPr>
                <w:rFonts w:ascii="Arial" w:hAnsi="Arial" w:cs="Arial"/>
                <w:sz w:val="20"/>
              </w:rPr>
              <w:t>caGrid Portal (Production)</w:t>
            </w:r>
          </w:p>
        </w:tc>
        <w:tc>
          <w:tcPr>
            <w:tcW w:w="4860" w:type="dxa"/>
          </w:tcPr>
          <w:p w:rsidR="00F11218" w:rsidRPr="00AA554E" w:rsidRDefault="0083109E" w:rsidP="00F11218">
            <w:pPr>
              <w:cnfStyle w:val="000000100000"/>
              <w:rPr>
                <w:rFonts w:ascii="Arial" w:hAnsi="Arial" w:cs="Arial"/>
                <w:sz w:val="20"/>
              </w:rPr>
            </w:pPr>
            <w:hyperlink r:id="rId19" w:history="1">
              <w:r w:rsidR="00F11218" w:rsidRPr="00AA554E">
                <w:rPr>
                  <w:rStyle w:val="Hyperlink"/>
                  <w:rFonts w:ascii="Arial" w:hAnsi="Arial" w:cs="Arial"/>
                  <w:sz w:val="20"/>
                </w:rPr>
                <w:t>http://cagrid-portal.nci.nih.gov/</w:t>
              </w:r>
            </w:hyperlink>
          </w:p>
          <w:p w:rsidR="00F11218" w:rsidRPr="00AA554E" w:rsidRDefault="00F11218" w:rsidP="00F11218">
            <w:pPr>
              <w:cnfStyle w:val="000000100000"/>
              <w:rPr>
                <w:rFonts w:ascii="Arial" w:hAnsi="Arial" w:cs="Arial"/>
                <w:sz w:val="20"/>
              </w:rPr>
            </w:pPr>
          </w:p>
        </w:tc>
        <w:tc>
          <w:tcPr>
            <w:tcW w:w="2430" w:type="dxa"/>
          </w:tcPr>
          <w:p w:rsidR="00F11218" w:rsidRPr="00AA554E" w:rsidRDefault="00F11218" w:rsidP="00961522">
            <w:pPr>
              <w:cnfStyle w:val="000000100000"/>
              <w:rPr>
                <w:rFonts w:ascii="Arial" w:hAnsi="Arial" w:cs="Arial"/>
                <w:sz w:val="20"/>
              </w:rPr>
            </w:pPr>
            <w:r w:rsidRPr="00AA554E">
              <w:rPr>
                <w:rFonts w:ascii="Arial" w:hAnsi="Arial" w:cs="Arial"/>
                <w:sz w:val="20"/>
              </w:rPr>
              <w:t>caGrid Production Portal.</w:t>
            </w:r>
            <w:r w:rsidR="00D80C99" w:rsidRPr="00AA554E">
              <w:rPr>
                <w:rFonts w:ascii="Arial" w:hAnsi="Arial" w:cs="Arial"/>
                <w:sz w:val="20"/>
              </w:rPr>
              <w:t xml:space="preserve">  The production CBM service should be directed to this portal to make it available for others to acess and query in production mode (by NCI Specimen Resource Locator and other locators)</w:t>
            </w:r>
          </w:p>
        </w:tc>
      </w:tr>
    </w:tbl>
    <w:p w:rsidR="005A2461" w:rsidRPr="00AA554E" w:rsidRDefault="0010393F" w:rsidP="00D92CA6">
      <w:pPr>
        <w:pStyle w:val="ListParagraph"/>
        <w:ind w:left="0"/>
        <w:rPr>
          <w:rFonts w:ascii="Arial" w:hAnsi="Arial" w:cs="Arial"/>
          <w:b/>
        </w:rPr>
      </w:pPr>
      <w:r w:rsidRPr="00AA554E">
        <w:rPr>
          <w:rFonts w:ascii="Arial" w:hAnsi="Arial" w:cs="Arial"/>
          <w:b/>
        </w:rPr>
        <w:t>*Denotes items included in CBM_1.0_Package.zip</w:t>
      </w:r>
    </w:p>
    <w:p w:rsidR="005A2461" w:rsidRPr="00AA554E" w:rsidRDefault="005A2461">
      <w:pPr>
        <w:rPr>
          <w:rFonts w:ascii="Arial" w:hAnsi="Arial" w:cs="Arial"/>
        </w:rPr>
      </w:pPr>
    </w:p>
    <w:p w:rsidR="005A2461" w:rsidRPr="00AA554E" w:rsidRDefault="005A2461">
      <w:pPr>
        <w:rPr>
          <w:rFonts w:ascii="Arial" w:hAnsi="Arial" w:cs="Arial"/>
        </w:rPr>
      </w:pPr>
    </w:p>
    <w:p w:rsidR="00D17FFB" w:rsidRPr="00AA554E" w:rsidRDefault="00D17FFB" w:rsidP="00D17FFB">
      <w:pPr>
        <w:ind w:left="360"/>
        <w:rPr>
          <w:rFonts w:ascii="Arial" w:hAnsi="Arial" w:cs="Arial"/>
          <w:color w:val="1F497D"/>
          <w:sz w:val="22"/>
          <w:szCs w:val="22"/>
        </w:rPr>
      </w:pPr>
    </w:p>
    <w:p w:rsidR="002A6BBA" w:rsidRDefault="0010393F" w:rsidP="00D17FFB">
      <w:pPr>
        <w:ind w:left="360"/>
        <w:rPr>
          <w:rFonts w:ascii="Arial" w:hAnsi="Arial" w:cs="Arial"/>
          <w:szCs w:val="24"/>
        </w:rPr>
      </w:pPr>
      <w:r w:rsidRPr="00AA554E">
        <w:rPr>
          <w:rFonts w:ascii="Arial" w:hAnsi="Arial" w:cs="Arial"/>
          <w:szCs w:val="24"/>
        </w:rPr>
        <w:t xml:space="preserve">CBM_1.0_all.zip </w:t>
      </w:r>
      <w:r w:rsidR="00D17FFB" w:rsidRPr="00AA554E">
        <w:rPr>
          <w:rFonts w:ascii="Arial" w:hAnsi="Arial" w:cs="Arial"/>
          <w:szCs w:val="24"/>
        </w:rPr>
        <w:t xml:space="preserve"> is a test package containing: </w:t>
      </w:r>
    </w:p>
    <w:p w:rsidR="00561838" w:rsidRDefault="002A6BBA" w:rsidP="00561838">
      <w:pPr>
        <w:pStyle w:val="ListParagraph"/>
        <w:numPr>
          <w:ilvl w:val="0"/>
          <w:numId w:val="25"/>
        </w:numPr>
        <w:rPr>
          <w:rFonts w:ascii="Arial" w:hAnsi="Arial" w:cs="Arial"/>
          <w:szCs w:val="24"/>
        </w:rPr>
      </w:pPr>
      <w:r>
        <w:rPr>
          <w:rFonts w:ascii="Arial" w:hAnsi="Arial" w:cs="Arial"/>
          <w:szCs w:val="24"/>
        </w:rPr>
        <w:t>A</w:t>
      </w:r>
      <w:r w:rsidR="00561838" w:rsidRPr="00561838">
        <w:rPr>
          <w:rFonts w:ascii="Arial" w:hAnsi="Arial" w:cs="Arial"/>
          <w:szCs w:val="24"/>
        </w:rPr>
        <w:t xml:space="preserve"> revised model;  </w:t>
      </w:r>
    </w:p>
    <w:p w:rsidR="00561838" w:rsidRDefault="002A6BBA" w:rsidP="00561838">
      <w:pPr>
        <w:pStyle w:val="ListParagraph"/>
        <w:numPr>
          <w:ilvl w:val="0"/>
          <w:numId w:val="25"/>
        </w:numPr>
        <w:rPr>
          <w:rFonts w:ascii="Arial" w:hAnsi="Arial" w:cs="Arial"/>
          <w:szCs w:val="24"/>
        </w:rPr>
      </w:pPr>
      <w:r>
        <w:rPr>
          <w:rFonts w:ascii="Arial" w:hAnsi="Arial" w:cs="Arial"/>
          <w:szCs w:val="24"/>
        </w:rPr>
        <w:t>S</w:t>
      </w:r>
      <w:r w:rsidR="00561838" w:rsidRPr="00561838">
        <w:rPr>
          <w:rFonts w:ascii="Arial" w:hAnsi="Arial" w:cs="Arial"/>
          <w:szCs w:val="24"/>
        </w:rPr>
        <w:t xml:space="preserve">ervice files for standing on the training caGrid (for information on the caBIG Training Grid click </w:t>
      </w:r>
      <w:hyperlink r:id="rId20" w:history="1">
        <w:r w:rsidR="00D17FFB" w:rsidRPr="002A6BBA">
          <w:rPr>
            <w:rStyle w:val="Hyperlink"/>
            <w:rFonts w:ascii="Arial" w:hAnsi="Arial" w:cs="Arial"/>
            <w:szCs w:val="24"/>
          </w:rPr>
          <w:t>here</w:t>
        </w:r>
      </w:hyperlink>
      <w:r w:rsidR="00561838" w:rsidRPr="00561838">
        <w:rPr>
          <w:rFonts w:ascii="Arial" w:hAnsi="Arial" w:cs="Arial"/>
          <w:szCs w:val="24"/>
        </w:rPr>
        <w:t xml:space="preserve">)   ; and </w:t>
      </w:r>
    </w:p>
    <w:p w:rsidR="00561838" w:rsidRDefault="002A6BBA" w:rsidP="00561838">
      <w:pPr>
        <w:pStyle w:val="ListParagraph"/>
        <w:numPr>
          <w:ilvl w:val="0"/>
          <w:numId w:val="25"/>
        </w:numPr>
        <w:rPr>
          <w:rFonts w:ascii="Arial" w:hAnsi="Arial" w:cs="Arial"/>
          <w:szCs w:val="24"/>
        </w:rPr>
      </w:pPr>
      <w:r>
        <w:rPr>
          <w:rFonts w:ascii="Arial" w:hAnsi="Arial" w:cs="Arial"/>
          <w:szCs w:val="24"/>
        </w:rPr>
        <w:t>F</w:t>
      </w:r>
      <w:r w:rsidR="00561838" w:rsidRPr="00561838">
        <w:rPr>
          <w:rFonts w:ascii="Arial" w:hAnsi="Arial" w:cs="Arial"/>
          <w:szCs w:val="24"/>
        </w:rPr>
        <w:t xml:space="preserve">ixed vocabulary terms </w:t>
      </w:r>
      <w:r>
        <w:rPr>
          <w:rFonts w:ascii="Arial" w:hAnsi="Arial" w:cs="Arial"/>
          <w:szCs w:val="24"/>
        </w:rPr>
        <w:t>required by the CBM.</w:t>
      </w:r>
    </w:p>
    <w:p w:rsidR="00D17FFB" w:rsidRPr="002A6BBA" w:rsidRDefault="002A6BBA" w:rsidP="002A6BBA">
      <w:pPr>
        <w:ind w:left="360"/>
        <w:rPr>
          <w:rFonts w:ascii="Arial" w:hAnsi="Arial" w:cs="Arial"/>
          <w:szCs w:val="24"/>
        </w:rPr>
      </w:pPr>
      <w:r>
        <w:rPr>
          <w:rFonts w:ascii="Arial" w:hAnsi="Arial" w:cs="Arial"/>
          <w:szCs w:val="24"/>
        </w:rPr>
        <w:t>In order to display data on the caGrid,</w:t>
      </w:r>
      <w:r w:rsidR="00561838" w:rsidRPr="00561838">
        <w:rPr>
          <w:rFonts w:ascii="Arial" w:hAnsi="Arial" w:cs="Arial"/>
          <w:szCs w:val="24"/>
        </w:rPr>
        <w:t xml:space="preserve"> institutions </w:t>
      </w:r>
      <w:r>
        <w:rPr>
          <w:rFonts w:ascii="Arial" w:hAnsi="Arial" w:cs="Arial"/>
          <w:szCs w:val="24"/>
        </w:rPr>
        <w:t>must</w:t>
      </w:r>
      <w:r w:rsidR="00561838" w:rsidRPr="00561838">
        <w:rPr>
          <w:rFonts w:ascii="Arial" w:hAnsi="Arial" w:cs="Arial"/>
          <w:szCs w:val="24"/>
        </w:rPr>
        <w:t xml:space="preserve"> use</w:t>
      </w:r>
      <w:r>
        <w:rPr>
          <w:rFonts w:ascii="Arial" w:hAnsi="Arial" w:cs="Arial"/>
          <w:szCs w:val="24"/>
        </w:rPr>
        <w:t xml:space="preserve"> the defined vocabulary (provided in the Excel sheet and in the model).  For ease of mapping, the Excel sheet also provides a synonym mapping tab.  </w:t>
      </w:r>
      <w:r w:rsidR="00561838" w:rsidRPr="00561838">
        <w:rPr>
          <w:rFonts w:ascii="Arial" w:hAnsi="Arial" w:cs="Arial"/>
          <w:szCs w:val="24"/>
        </w:rPr>
        <w:t xml:space="preserve"> </w:t>
      </w:r>
    </w:p>
    <w:p w:rsidR="00D17FFB" w:rsidRPr="00AA554E" w:rsidRDefault="00D17FFB" w:rsidP="00D17FFB">
      <w:pPr>
        <w:ind w:left="360"/>
        <w:rPr>
          <w:rFonts w:ascii="Arial" w:hAnsi="Arial" w:cs="Arial"/>
          <w:sz w:val="22"/>
          <w:szCs w:val="22"/>
        </w:rPr>
      </w:pPr>
    </w:p>
    <w:p w:rsidR="00561838" w:rsidRPr="00561838" w:rsidRDefault="002A6BBA" w:rsidP="00561838">
      <w:pPr>
        <w:rPr>
          <w:rFonts w:ascii="Arial" w:hAnsi="Arial" w:cs="Arial"/>
        </w:rPr>
      </w:pPr>
      <w:r>
        <w:rPr>
          <w:rFonts w:ascii="Arial" w:hAnsi="Arial" w:cs="Arial"/>
        </w:rPr>
        <w:t>The Common Biorepository Model has been frozen for release 1.0</w:t>
      </w:r>
      <w:r w:rsidR="009C2D57">
        <w:rPr>
          <w:rFonts w:ascii="Arial" w:hAnsi="Arial" w:cs="Arial"/>
        </w:rPr>
        <w:t>.  Updates to the model and accompanying vocabulary will be considered in one year.</w:t>
      </w:r>
      <w:r w:rsidR="00561838" w:rsidRPr="00561838">
        <w:rPr>
          <w:rFonts w:ascii="Arial" w:hAnsi="Arial" w:cs="Arial"/>
        </w:rPr>
        <w:t xml:space="preserve"> Specimen Resource Locator</w:t>
      </w:r>
      <w:r w:rsidR="009C2D57">
        <w:rPr>
          <w:rFonts w:ascii="Arial" w:hAnsi="Arial" w:cs="Arial"/>
        </w:rPr>
        <w:t>(SRL)</w:t>
      </w:r>
      <w:r w:rsidR="00561838" w:rsidRPr="00561838">
        <w:rPr>
          <w:rFonts w:ascii="Arial" w:hAnsi="Arial" w:cs="Arial"/>
        </w:rPr>
        <w:t xml:space="preserve"> Developers will take the </w:t>
      </w:r>
      <w:r w:rsidR="009C2D57">
        <w:rPr>
          <w:rFonts w:ascii="Arial" w:hAnsi="Arial" w:cs="Arial"/>
        </w:rPr>
        <w:t xml:space="preserve"> develop documentation</w:t>
      </w:r>
      <w:r w:rsidR="00561838" w:rsidRPr="00561838">
        <w:rPr>
          <w:rFonts w:ascii="Arial" w:hAnsi="Arial" w:cs="Arial"/>
        </w:rPr>
        <w:t xml:space="preserve"> required for caBIG® conformance</w:t>
      </w:r>
      <w:r w:rsidR="009C2D57">
        <w:rPr>
          <w:rFonts w:ascii="Arial" w:hAnsi="Arial" w:cs="Arial"/>
        </w:rPr>
        <w:t xml:space="preserve"> and compliance</w:t>
      </w:r>
      <w:r w:rsidR="00561838" w:rsidRPr="00561838">
        <w:rPr>
          <w:rFonts w:ascii="Arial" w:hAnsi="Arial" w:cs="Arial"/>
        </w:rPr>
        <w:t xml:space="preserve">.  </w:t>
      </w:r>
      <w:r w:rsidR="009C2D57" w:rsidRPr="002A6BBA">
        <w:rPr>
          <w:rFonts w:ascii="Arial" w:hAnsi="Arial" w:cs="Arial"/>
        </w:rPr>
        <w:t xml:space="preserve">For information on caBIG conformance click here: </w:t>
      </w:r>
      <w:hyperlink r:id="rId21" w:history="1">
        <w:r w:rsidR="009C2D57" w:rsidRPr="009C2D57">
          <w:rPr>
            <w:rStyle w:val="Hyperlink"/>
            <w:rFonts w:ascii="Arial" w:hAnsi="Arial" w:cs="Arial"/>
          </w:rPr>
          <w:t>Conformance Documentation</w:t>
        </w:r>
      </w:hyperlink>
      <w:r w:rsidR="009C2D57">
        <w:rPr>
          <w:rFonts w:ascii="Arial" w:hAnsi="Arial" w:cs="Arial"/>
        </w:rPr>
        <w:t xml:space="preserve">.  </w:t>
      </w:r>
      <w:r w:rsidR="00561838" w:rsidRPr="00561838">
        <w:rPr>
          <w:rFonts w:ascii="Arial" w:hAnsi="Arial" w:cs="Arial"/>
        </w:rPr>
        <w:t xml:space="preserve">The </w:t>
      </w:r>
      <w:r w:rsidR="009C2D57">
        <w:rPr>
          <w:rFonts w:ascii="Arial" w:hAnsi="Arial" w:cs="Arial"/>
        </w:rPr>
        <w:t>SRL</w:t>
      </w:r>
      <w:r w:rsidR="00561838" w:rsidRPr="00561838">
        <w:rPr>
          <w:rFonts w:ascii="Arial" w:hAnsi="Arial" w:cs="Arial"/>
        </w:rPr>
        <w:t xml:space="preserve"> Developers </w:t>
      </w:r>
      <w:r w:rsidR="009C2D57">
        <w:rPr>
          <w:rFonts w:ascii="Arial" w:hAnsi="Arial" w:cs="Arial"/>
        </w:rPr>
        <w:t>have begun developing</w:t>
      </w:r>
      <w:r w:rsidR="00561838" w:rsidRPr="00561838">
        <w:rPr>
          <w:rFonts w:ascii="Arial" w:hAnsi="Arial" w:cs="Arial"/>
        </w:rPr>
        <w:t xml:space="preserve"> the test suite that will be used for caBIG® conformance/compliance testing.</w:t>
      </w:r>
      <w:r w:rsidR="009C2D57">
        <w:rPr>
          <w:rFonts w:ascii="Arial" w:hAnsi="Arial" w:cs="Arial"/>
        </w:rPr>
        <w:t xml:space="preserve"> </w:t>
      </w:r>
      <w:r w:rsidR="009C2D57" w:rsidRPr="009C2D57">
        <w:rPr>
          <w:rFonts w:ascii="Arial" w:hAnsi="Arial" w:cs="Arial"/>
        </w:rPr>
        <w:t xml:space="preserve"> </w:t>
      </w:r>
      <w:r w:rsidR="009C2D57" w:rsidRPr="002A6BBA">
        <w:rPr>
          <w:rFonts w:ascii="Arial" w:hAnsi="Arial" w:cs="Arial"/>
        </w:rPr>
        <w:t xml:space="preserve">As test scripts are developed they will be placed in the SVN storage location listed above. </w:t>
      </w:r>
    </w:p>
    <w:p w:rsidR="00D17FFB" w:rsidRPr="002A6BBA" w:rsidRDefault="00561838" w:rsidP="00D17FFB">
      <w:pPr>
        <w:rPr>
          <w:rFonts w:ascii="Arial" w:hAnsi="Arial" w:cs="Arial"/>
        </w:rPr>
      </w:pPr>
      <w:r w:rsidRPr="00561838">
        <w:rPr>
          <w:rFonts w:ascii="Arial" w:hAnsi="Arial" w:cs="Arial"/>
        </w:rPr>
        <w:t xml:space="preserve">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7" w:name="_Toc293000206"/>
      <w:r w:rsidRPr="00AA554E">
        <w:lastRenderedPageBreak/>
        <w:t xml:space="preserve">1.2  What does </w:t>
      </w:r>
      <w:r w:rsidR="003C2573" w:rsidRPr="00AA554E">
        <w:t>CBM 1.0</w:t>
      </w:r>
      <w:r w:rsidRPr="00AA554E">
        <w:t xml:space="preserve"> include?</w:t>
      </w:r>
      <w:bookmarkEnd w:id="7"/>
    </w:p>
    <w:p w:rsidR="00D17FFB" w:rsidRPr="00AA554E" w:rsidRDefault="00F11218" w:rsidP="00D17FFB">
      <w:pPr>
        <w:rPr>
          <w:rFonts w:ascii="Arial" w:hAnsi="Arial" w:cs="Arial"/>
        </w:rPr>
      </w:pPr>
      <w:r w:rsidRPr="00AA554E">
        <w:rPr>
          <w:rFonts w:ascii="Arial" w:hAnsi="Arial" w:cs="Arial"/>
        </w:rPr>
        <w:t>CBM</w:t>
      </w:r>
      <w:r w:rsidR="009C2D57">
        <w:rPr>
          <w:rFonts w:ascii="Arial" w:hAnsi="Arial" w:cs="Arial"/>
        </w:rPr>
        <w:t xml:space="preserve"> V1.0</w:t>
      </w:r>
      <w:r w:rsidR="00D17FFB" w:rsidRPr="00AA554E">
        <w:rPr>
          <w:rFonts w:ascii="Arial" w:hAnsi="Arial" w:cs="Arial"/>
        </w:rPr>
        <w:t xml:space="preserve"> is the latest iteration of the CBM model.  It has been released in order to provide sites for testing by the biospecimen management systems (vendor solutions, caTissue Suite, and in-house institute-developed solutions) so that feedback on the model, service, and testing with NCI can be provided.  In this Beta version: </w:t>
      </w:r>
    </w:p>
    <w:p w:rsidR="00D17FFB" w:rsidRPr="00AA554E" w:rsidRDefault="00D17FFB" w:rsidP="00D17FFB">
      <w:pPr>
        <w:numPr>
          <w:ilvl w:val="0"/>
          <w:numId w:val="3"/>
        </w:numPr>
        <w:rPr>
          <w:rFonts w:ascii="Arial" w:hAnsi="Arial" w:cs="Arial"/>
        </w:rPr>
      </w:pPr>
      <w:r w:rsidRPr="00AA554E">
        <w:rPr>
          <w:rFonts w:ascii="Arial" w:hAnsi="Arial" w:cs="Arial"/>
        </w:rPr>
        <w:t>The vocabularies that describe the specimen types, diagnoses types, etc. have been incorporated into the NCI Thesaurus http://www.cancer.gov/cancertopics/cancerlibrary/terminologyresources (required for caBIG</w:t>
      </w:r>
      <w:r w:rsidRPr="00AA554E">
        <w:rPr>
          <w:rFonts w:ascii="Arial" w:hAnsi="Arial" w:cs="Arial"/>
          <w:vertAlign w:val="superscript"/>
        </w:rPr>
        <w:t>®</w:t>
      </w:r>
      <w:r w:rsidRPr="00AA554E">
        <w:rPr>
          <w:rFonts w:ascii="Arial" w:hAnsi="Arial" w:cs="Arial"/>
        </w:rPr>
        <w:t xml:space="preserve"> semantic interoperability) and are fixed for at least 1 year(until </w:t>
      </w:r>
      <w:r w:rsidR="00E41247" w:rsidRPr="00AA554E">
        <w:rPr>
          <w:rFonts w:ascii="Arial" w:hAnsi="Arial" w:cs="Arial"/>
        </w:rPr>
        <w:t>May</w:t>
      </w:r>
      <w:r w:rsidRPr="00AA554E">
        <w:rPr>
          <w:rFonts w:ascii="Arial" w:hAnsi="Arial" w:cs="Arial"/>
        </w:rPr>
        <w:t xml:space="preserve"> 2012 or later).</w:t>
      </w:r>
    </w:p>
    <w:p w:rsidR="00D17FFB" w:rsidRPr="00AA554E" w:rsidRDefault="00D17FFB" w:rsidP="00D17FFB">
      <w:pPr>
        <w:numPr>
          <w:ilvl w:val="0"/>
          <w:numId w:val="3"/>
        </w:numPr>
        <w:rPr>
          <w:rFonts w:ascii="Arial" w:hAnsi="Arial" w:cs="Arial"/>
        </w:rPr>
      </w:pPr>
      <w:r w:rsidRPr="00AA554E">
        <w:rPr>
          <w:rFonts w:ascii="Arial" w:hAnsi="Arial" w:cs="Arial"/>
        </w:rPr>
        <w:t xml:space="preserve">The CBM1.0 Model vocabulary has been reviewed through the caDSR </w:t>
      </w:r>
      <w:r w:rsidRPr="00AA554E">
        <w:rPr>
          <w:rFonts w:ascii="Arial" w:hAnsi="Arial" w:cs="Arial"/>
          <w:highlight w:val="yellow"/>
        </w:rPr>
        <w:t>(</w:t>
      </w:r>
      <w:r w:rsidRPr="00AA554E">
        <w:rPr>
          <w:rFonts w:ascii="Arial" w:hAnsi="Arial" w:cs="Arial"/>
        </w:rPr>
        <w:t>https://cabig.nci.nih.gov/concepts/caDSR/</w:t>
      </w:r>
      <w:r w:rsidRPr="00AA554E">
        <w:rPr>
          <w:rFonts w:ascii="Arial" w:hAnsi="Arial" w:cs="Arial"/>
          <w:highlight w:val="yellow"/>
        </w:rPr>
        <w:t>)</w:t>
      </w:r>
      <w:r w:rsidR="00BD2AA6">
        <w:rPr>
          <w:rFonts w:ascii="Arial" w:hAnsi="Arial" w:cs="Arial"/>
        </w:rPr>
        <w:t>.</w:t>
      </w:r>
    </w:p>
    <w:p w:rsidR="00D17FFB" w:rsidRPr="00AA554E" w:rsidRDefault="00D17FFB" w:rsidP="00D17FFB">
      <w:pPr>
        <w:numPr>
          <w:ilvl w:val="0"/>
          <w:numId w:val="3"/>
        </w:numPr>
        <w:rPr>
          <w:rFonts w:ascii="Arial" w:hAnsi="Arial" w:cs="Arial"/>
        </w:rPr>
      </w:pPr>
      <w:r w:rsidRPr="00AA554E">
        <w:rPr>
          <w:rFonts w:ascii="Arial" w:hAnsi="Arial" w:cs="Arial"/>
        </w:rPr>
        <w:t xml:space="preserve">caBIG compatibility for this version is still under evaluation, as NCI is re-defining compatibility terms under Services-Aware Interoperability </w:t>
      </w:r>
      <w:r w:rsidRPr="00AA554E">
        <w:rPr>
          <w:rFonts w:ascii="Arial" w:hAnsi="Arial" w:cs="Arial"/>
          <w:highlight w:val="yellow"/>
        </w:rPr>
        <w:t>Framework (SAIF) and sub-framework—the Enterprise Conformance and Compliance Framework (ECCF).</w:t>
      </w:r>
    </w:p>
    <w:p w:rsidR="00D17FFB" w:rsidRPr="00AA554E" w:rsidRDefault="00D17FFB" w:rsidP="00D17FFB">
      <w:pPr>
        <w:ind w:left="360"/>
        <w:rPr>
          <w:rFonts w:ascii="Arial" w:hAnsi="Arial" w:cs="Arial"/>
        </w:rPr>
      </w:pPr>
      <w:r w:rsidRPr="00AA554E">
        <w:rPr>
          <w:rFonts w:ascii="Arial" w:hAnsi="Arial" w:cs="Arial"/>
        </w:rPr>
        <w:t>The NCI would like institutes (vendors and biorepostories) to start testing and providing feedback on</w:t>
      </w:r>
      <w:r w:rsidR="009C2D57">
        <w:rPr>
          <w:rFonts w:ascii="Arial" w:hAnsi="Arial" w:cs="Arial"/>
        </w:rPr>
        <w:t xml:space="preserve"> CBM V1.0.</w:t>
      </w:r>
      <w:r w:rsidRPr="00AA554E">
        <w:rPr>
          <w:rFonts w:ascii="Arial" w:hAnsi="Arial" w:cs="Arial"/>
        </w:rPr>
        <w:t xml:space="preserve"> </w:t>
      </w:r>
      <w:r w:rsidR="009C2D57">
        <w:rPr>
          <w:rFonts w:ascii="Arial" w:hAnsi="Arial" w:cs="Arial"/>
        </w:rPr>
        <w:t xml:space="preserve">This version should be used </w:t>
      </w:r>
      <w:r w:rsidRPr="00AA554E">
        <w:rPr>
          <w:rFonts w:ascii="Arial" w:hAnsi="Arial" w:cs="Arial"/>
        </w:rPr>
        <w:t xml:space="preserve">to establish grid nodes </w:t>
      </w:r>
      <w:r w:rsidR="009C2D57">
        <w:rPr>
          <w:rFonts w:ascii="Arial" w:hAnsi="Arial" w:cs="Arial"/>
        </w:rPr>
        <w:t>for</w:t>
      </w:r>
      <w:r w:rsidRPr="00AA554E">
        <w:rPr>
          <w:rFonts w:ascii="Arial" w:hAnsi="Arial" w:cs="Arial"/>
        </w:rPr>
        <w:t xml:space="preserve"> commercial off the shelf and/or custom home-grown systems</w:t>
      </w:r>
    </w:p>
    <w:p w:rsidR="00D17FFB" w:rsidRPr="00AA554E" w:rsidRDefault="00D17FFB" w:rsidP="00D17FFB">
      <w:pPr>
        <w:pStyle w:val="Heading2"/>
      </w:pPr>
      <w:bookmarkStart w:id="8" w:name="_Toc293000207"/>
      <w:r w:rsidRPr="00AA554E">
        <w:t>1.3  Why should CBM</w:t>
      </w:r>
      <w:r w:rsidR="009C2D57">
        <w:t xml:space="preserve"> V</w:t>
      </w:r>
      <w:r w:rsidRPr="00AA554E">
        <w:t>1.0 (</w:t>
      </w:r>
      <w:r w:rsidR="00E41247" w:rsidRPr="00AA554E">
        <w:t>May</w:t>
      </w:r>
      <w:r w:rsidRPr="00AA554E">
        <w:t xml:space="preserve"> 2011) be tested by an institute/vendor?</w:t>
      </w:r>
      <w:bookmarkEnd w:id="8"/>
    </w:p>
    <w:p w:rsidR="00D17FFB" w:rsidRPr="00AA554E" w:rsidRDefault="00D17FFB" w:rsidP="00D17FFB">
      <w:pPr>
        <w:numPr>
          <w:ilvl w:val="0"/>
          <w:numId w:val="3"/>
        </w:numPr>
        <w:rPr>
          <w:rFonts w:ascii="Arial" w:hAnsi="Arial" w:cs="Arial"/>
        </w:rPr>
      </w:pPr>
      <w:r w:rsidRPr="00AA554E">
        <w:rPr>
          <w:rFonts w:ascii="Arial" w:hAnsi="Arial" w:cs="Arial"/>
        </w:rPr>
        <w:t xml:space="preserve">The </w:t>
      </w:r>
      <w:r w:rsidR="003C2573" w:rsidRPr="00AA554E">
        <w:rPr>
          <w:rFonts w:ascii="Arial" w:hAnsi="Arial" w:cs="Arial"/>
        </w:rPr>
        <w:t xml:space="preserve">CBM </w:t>
      </w:r>
      <w:r w:rsidR="009C2D57">
        <w:rPr>
          <w:rFonts w:ascii="Arial" w:hAnsi="Arial" w:cs="Arial"/>
        </w:rPr>
        <w:t>V</w:t>
      </w:r>
      <w:r w:rsidR="003C2573" w:rsidRPr="00AA554E">
        <w:rPr>
          <w:rFonts w:ascii="Arial" w:hAnsi="Arial" w:cs="Arial"/>
        </w:rPr>
        <w:t>1.0</w:t>
      </w:r>
      <w:r w:rsidRPr="00AA554E">
        <w:rPr>
          <w:rFonts w:ascii="Arial" w:hAnsi="Arial" w:cs="Arial"/>
        </w:rPr>
        <w:t xml:space="preserve"> version has the vocabulary lists fixed for the near future the list will be fixed at a minimum through </w:t>
      </w:r>
      <w:r w:rsidR="00E41247" w:rsidRPr="00AA554E">
        <w:rPr>
          <w:rFonts w:ascii="Arial" w:hAnsi="Arial" w:cs="Arial"/>
        </w:rPr>
        <w:t>May</w:t>
      </w:r>
      <w:r w:rsidRPr="00AA554E">
        <w:rPr>
          <w:rFonts w:ascii="Arial" w:hAnsi="Arial" w:cs="Arial"/>
        </w:rPr>
        <w:t xml:space="preserve"> 2012.</w:t>
      </w:r>
    </w:p>
    <w:p w:rsidR="00D17FFB" w:rsidRPr="00AA554E" w:rsidRDefault="00DE5419" w:rsidP="00D17FFB">
      <w:pPr>
        <w:numPr>
          <w:ilvl w:val="0"/>
          <w:numId w:val="3"/>
        </w:numPr>
        <w:rPr>
          <w:rFonts w:ascii="Arial" w:hAnsi="Arial" w:cs="Arial"/>
        </w:rPr>
      </w:pPr>
      <w:r w:rsidRPr="00AA554E">
        <w:rPr>
          <w:rFonts w:ascii="Arial" w:hAnsi="Arial" w:cs="Arial"/>
        </w:rPr>
        <w:t>Previous Beta Releases: E</w:t>
      </w:r>
      <w:r w:rsidR="00D17FFB" w:rsidRPr="00AA554E">
        <w:rPr>
          <w:rFonts w:ascii="Arial" w:hAnsi="Arial" w:cs="Arial"/>
        </w:rPr>
        <w:t>arly li</w:t>
      </w:r>
      <w:r w:rsidRPr="00AA554E">
        <w:rPr>
          <w:rFonts w:ascii="Arial" w:hAnsi="Arial" w:cs="Arial"/>
        </w:rPr>
        <w:t>mited release CBM1.0Beta</w:t>
      </w:r>
      <w:r w:rsidR="00D17FFB" w:rsidRPr="00AA554E">
        <w:rPr>
          <w:rFonts w:ascii="Arial" w:hAnsi="Arial" w:cs="Arial"/>
        </w:rPr>
        <w:t xml:space="preserve"> was released to those vendors who were willing to test with NCI and had test data (not based in real repository information).  These vendors provided additional input into the model and instructions, and NCI has revised the model, and incorporated values into the offered CBM.sql database for ease of the Extract-Transform-Load process.</w:t>
      </w:r>
      <w:r w:rsidRPr="00AA554E">
        <w:rPr>
          <w:rFonts w:ascii="Arial" w:hAnsi="Arial" w:cs="Arial"/>
        </w:rPr>
        <w:t xml:space="preserve">  There are CBM nodes on the caGrid Training Grid from the CBM 1.0Beta packages.</w:t>
      </w:r>
    </w:p>
    <w:p w:rsidR="00D17FFB" w:rsidRDefault="00DE5419" w:rsidP="00D17FFB">
      <w:pPr>
        <w:numPr>
          <w:ilvl w:val="0"/>
          <w:numId w:val="3"/>
        </w:numPr>
        <w:rPr>
          <w:rFonts w:ascii="Arial" w:hAnsi="Arial" w:cs="Arial"/>
        </w:rPr>
      </w:pPr>
      <w:r w:rsidRPr="00AA554E">
        <w:rPr>
          <w:rFonts w:ascii="Arial" w:hAnsi="Arial" w:cs="Arial"/>
        </w:rPr>
        <w:t xml:space="preserve">Upcoming: </w:t>
      </w:r>
      <w:r w:rsidR="00D17FFB" w:rsidRPr="00AA554E">
        <w:rPr>
          <w:rFonts w:ascii="Arial" w:hAnsi="Arial" w:cs="Arial"/>
        </w:rPr>
        <w:t xml:space="preserve"> “</w:t>
      </w:r>
      <w:r w:rsidRPr="00AA554E">
        <w:rPr>
          <w:rFonts w:ascii="Arial" w:hAnsi="Arial" w:cs="Arial"/>
        </w:rPr>
        <w:t xml:space="preserve">CBM-Grid </w:t>
      </w:r>
      <w:r w:rsidR="00D17FFB" w:rsidRPr="00AA554E">
        <w:rPr>
          <w:rFonts w:ascii="Arial" w:hAnsi="Arial" w:cs="Arial"/>
        </w:rPr>
        <w:t>TEST SUITE” for validation</w:t>
      </w:r>
      <w:r w:rsidRPr="00AA554E">
        <w:rPr>
          <w:rFonts w:ascii="Arial" w:hAnsi="Arial" w:cs="Arial"/>
        </w:rPr>
        <w:t>, to be used by the revised NCI</w:t>
      </w:r>
      <w:r w:rsidR="00D17FFB" w:rsidRPr="00AA554E">
        <w:rPr>
          <w:rFonts w:ascii="Arial" w:hAnsi="Arial" w:cs="Arial"/>
        </w:rPr>
        <w:t xml:space="preserve"> Specimen Resource Locator</w:t>
      </w:r>
      <w:r w:rsidRPr="00AA554E">
        <w:rPr>
          <w:rFonts w:ascii="Arial" w:hAnsi="Arial" w:cs="Arial"/>
        </w:rPr>
        <w:t xml:space="preserve"> </w:t>
      </w:r>
      <w:r w:rsidR="00D17FFB" w:rsidRPr="00AA554E">
        <w:rPr>
          <w:rFonts w:ascii="Arial" w:hAnsi="Arial" w:cs="Arial"/>
        </w:rPr>
        <w:t xml:space="preserve"> to </w:t>
      </w:r>
      <w:r w:rsidRPr="00AA554E">
        <w:rPr>
          <w:rFonts w:ascii="Arial" w:hAnsi="Arial" w:cs="Arial"/>
        </w:rPr>
        <w:t xml:space="preserve">ensure </w:t>
      </w:r>
      <w:r w:rsidR="00D17FFB" w:rsidRPr="00AA554E">
        <w:rPr>
          <w:rFonts w:ascii="Arial" w:hAnsi="Arial" w:cs="Arial"/>
        </w:rPr>
        <w:t>connect</w:t>
      </w:r>
      <w:r w:rsidRPr="00AA554E">
        <w:rPr>
          <w:rFonts w:ascii="Arial" w:hAnsi="Arial" w:cs="Arial"/>
        </w:rPr>
        <w:t>ions are tested against  a particular site’s</w:t>
      </w:r>
      <w:r w:rsidR="00D17FFB" w:rsidRPr="00AA554E">
        <w:rPr>
          <w:rFonts w:ascii="Arial" w:hAnsi="Arial" w:cs="Arial"/>
        </w:rPr>
        <w:t xml:space="preserve"> CBM services to allow for up-to-date biorepository collection information to be provided to researchers (expected 2011).</w:t>
      </w:r>
    </w:p>
    <w:p w:rsidR="009C2D57" w:rsidRPr="00AA554E" w:rsidRDefault="009C2D57" w:rsidP="00D17FFB">
      <w:pPr>
        <w:numPr>
          <w:ilvl w:val="0"/>
          <w:numId w:val="3"/>
        </w:numPr>
        <w:rPr>
          <w:rFonts w:ascii="Arial" w:hAnsi="Arial" w:cs="Arial"/>
        </w:rPr>
      </w:pPr>
      <w:r>
        <w:rPr>
          <w:rFonts w:ascii="Arial" w:hAnsi="Arial" w:cs="Arial"/>
        </w:rPr>
        <w:t>CBM V1.0 will be used as the backend for the Office of Biospecimens and Biorepository Research’s Specimen Resource Locator</w:t>
      </w:r>
    </w:p>
    <w:p w:rsidR="00D17FFB" w:rsidRPr="008F71AC" w:rsidRDefault="00D17FFB" w:rsidP="00D17FFB">
      <w:pPr>
        <w:numPr>
          <w:ilvl w:val="0"/>
          <w:numId w:val="3"/>
        </w:numPr>
        <w:rPr>
          <w:rFonts w:ascii="Arial" w:hAnsi="Arial" w:cs="Arial"/>
        </w:rPr>
      </w:pPr>
      <w:r w:rsidRPr="008F71AC">
        <w:rPr>
          <w:rFonts w:ascii="Arial" w:hAnsi="Arial" w:cs="Arial"/>
          <w:b/>
        </w:rPr>
        <w:t>NOTE:</w:t>
      </w:r>
      <w:r w:rsidRPr="008F71AC">
        <w:rPr>
          <w:rFonts w:ascii="Arial" w:hAnsi="Arial" w:cs="Arial"/>
        </w:rPr>
        <w:t xml:space="preserve"> </w:t>
      </w:r>
      <w:r w:rsidR="003C2573" w:rsidRPr="008F71AC">
        <w:rPr>
          <w:rFonts w:ascii="Arial" w:hAnsi="Arial" w:cs="Arial"/>
        </w:rPr>
        <w:t>CBM 1.0</w:t>
      </w:r>
      <w:r w:rsidRPr="008F71AC">
        <w:rPr>
          <w:rFonts w:ascii="Arial" w:hAnsi="Arial" w:cs="Arial"/>
        </w:rPr>
        <w:t xml:space="preserve"> is not yet fully designated to be a caBIG® certified/compliant model, as this is still in the process of</w:t>
      </w:r>
      <w:r w:rsidR="008F71AC" w:rsidRPr="008F71AC">
        <w:rPr>
          <w:rFonts w:ascii="Arial" w:hAnsi="Arial" w:cs="Arial"/>
        </w:rPr>
        <w:t xml:space="preserve"> being defined in NCI-CBIIT.  The TBPT Workspace</w:t>
      </w:r>
      <w:r w:rsidRPr="008F71AC">
        <w:rPr>
          <w:rFonts w:ascii="Arial" w:hAnsi="Arial" w:cs="Arial"/>
        </w:rPr>
        <w:t xml:space="preserve"> will let the community know when this happens and</w:t>
      </w:r>
      <w:r w:rsidR="00DE5419" w:rsidRPr="008F71AC">
        <w:rPr>
          <w:rFonts w:ascii="Arial" w:hAnsi="Arial" w:cs="Arial"/>
        </w:rPr>
        <w:t xml:space="preserve"> the validation process. </w:t>
      </w:r>
    </w:p>
    <w:p w:rsidR="00D17FFB" w:rsidRPr="00AA554E" w:rsidRDefault="00D17FFB" w:rsidP="00D17FFB">
      <w:pPr>
        <w:ind w:left="360"/>
        <w:rPr>
          <w:rFonts w:ascii="Arial" w:hAnsi="Arial" w:cs="Arial"/>
        </w:rPr>
      </w:pPr>
    </w:p>
    <w:p w:rsidR="00D17FFB" w:rsidRPr="00AA554E" w:rsidRDefault="00D17FFB" w:rsidP="00D17FFB">
      <w:pPr>
        <w:pStyle w:val="Heading2"/>
      </w:pPr>
      <w:bookmarkStart w:id="9" w:name="_Toc293000208"/>
      <w:r w:rsidRPr="00AA554E">
        <w:lastRenderedPageBreak/>
        <w:t>1.4   How will my institute’s CBM grid service be used?</w:t>
      </w:r>
      <w:bookmarkEnd w:id="9"/>
    </w:p>
    <w:p w:rsidR="00D17FFB" w:rsidRPr="00AA554E" w:rsidRDefault="00D17FFB" w:rsidP="00D17FFB">
      <w:pPr>
        <w:numPr>
          <w:ilvl w:val="0"/>
          <w:numId w:val="3"/>
        </w:numPr>
        <w:rPr>
          <w:rFonts w:ascii="Arial" w:hAnsi="Arial" w:cs="Arial"/>
        </w:rPr>
      </w:pPr>
      <w:r w:rsidRPr="00AA554E">
        <w:rPr>
          <w:rFonts w:ascii="Arial" w:hAnsi="Arial" w:cs="Arial"/>
        </w:rPr>
        <w:t>Your institute’s CBM grid service will be a rudimentary (not user-friendly) service although it will immediately be queryable over the caGrid  (for these Testing iterations – we suggest all CBM services to be posted on the caGrid Training Portal – instructions below).</w:t>
      </w:r>
    </w:p>
    <w:p w:rsidR="00D17FFB" w:rsidRPr="00AA554E" w:rsidRDefault="00D17FFB" w:rsidP="00D17FFB">
      <w:pPr>
        <w:numPr>
          <w:ilvl w:val="0"/>
          <w:numId w:val="3"/>
        </w:numPr>
        <w:rPr>
          <w:rFonts w:ascii="Arial" w:hAnsi="Arial" w:cs="Arial"/>
        </w:rPr>
      </w:pPr>
      <w:r w:rsidRPr="00AA554E">
        <w:rPr>
          <w:rFonts w:ascii="Arial" w:hAnsi="Arial" w:cs="Arial"/>
        </w:rPr>
        <w:t xml:space="preserve">The ultimate NCI consumer of these services will be the revised NCI Specimen Resource Locator (SRL)  -- (SRL: </w:t>
      </w:r>
      <w:hyperlink r:id="rId22" w:tooltip="http://biospecimens.cancer.gov/locator" w:history="1">
        <w:r w:rsidRPr="00AA554E">
          <w:rPr>
            <w:rStyle w:val="Hyperlink"/>
            <w:rFonts w:ascii="Arial" w:hAnsi="Arial" w:cs="Arial"/>
            <w:szCs w:val="24"/>
          </w:rPr>
          <w:t>http://biospecimens.cancer.gov/locator</w:t>
        </w:r>
      </w:hyperlink>
      <w:r w:rsidRPr="00AA554E">
        <w:rPr>
          <w:rFonts w:ascii="Arial" w:hAnsi="Arial" w:cs="Arial"/>
        </w:rPr>
        <w:t xml:space="preserve">), a user-friendly search tool made available to the research community for locating biospecimens. The NCI SRL pools information on the specimen collections of participating biobanks and biorepositories into a single, searchable database, allowing researchers to make database queries for biospecimens, and based on the results directs them to the biobanks that match their requests. The new Specimen Resource Locator work will </w:t>
      </w:r>
      <w:r w:rsidR="00BD2AA6">
        <w:rPr>
          <w:rFonts w:ascii="Arial" w:hAnsi="Arial" w:cs="Arial"/>
        </w:rPr>
        <w:t>be completed in 2011</w:t>
      </w:r>
      <w:r w:rsidRPr="00AA554E">
        <w:rPr>
          <w:rFonts w:ascii="Arial" w:hAnsi="Arial" w:cs="Arial"/>
        </w:rPr>
        <w:t xml:space="preserve"> and will use CBM</w:t>
      </w:r>
      <w:r w:rsidR="009C2D57">
        <w:rPr>
          <w:rFonts w:ascii="Arial" w:hAnsi="Arial" w:cs="Arial"/>
        </w:rPr>
        <w:t xml:space="preserve"> V</w:t>
      </w:r>
      <w:r w:rsidRPr="00AA554E">
        <w:rPr>
          <w:rFonts w:ascii="Arial" w:hAnsi="Arial" w:cs="Arial"/>
        </w:rPr>
        <w:t>1.0 grid services.</w:t>
      </w:r>
    </w:p>
    <w:p w:rsidR="00D17FFB" w:rsidRPr="00AA554E" w:rsidRDefault="00D17FFB" w:rsidP="00D17FFB">
      <w:pPr>
        <w:numPr>
          <w:ilvl w:val="0"/>
          <w:numId w:val="3"/>
        </w:numPr>
        <w:rPr>
          <w:rFonts w:ascii="Arial" w:hAnsi="Arial" w:cs="Arial"/>
        </w:rPr>
      </w:pPr>
      <w:r w:rsidRPr="00AA554E">
        <w:rPr>
          <w:rFonts w:ascii="Arial" w:hAnsi="Arial" w:cs="Arial"/>
        </w:rPr>
        <w:t>Vendors/institutes may also develop their own web-interface to query their and other CBM grid services.</w:t>
      </w:r>
    </w:p>
    <w:p w:rsidR="00D17FFB" w:rsidRPr="00AA554E" w:rsidRDefault="00D17FFB" w:rsidP="00D17FFB">
      <w:pPr>
        <w:numPr>
          <w:ilvl w:val="0"/>
          <w:numId w:val="3"/>
        </w:numPr>
        <w:rPr>
          <w:rFonts w:ascii="Arial" w:hAnsi="Arial" w:cs="Arial"/>
        </w:rPr>
      </w:pPr>
      <w:r w:rsidRPr="00AA554E">
        <w:rPr>
          <w:rFonts w:ascii="Arial" w:hAnsi="Arial" w:cs="Arial"/>
        </w:rPr>
        <w:t>In the short term while the SRL is undergoing changes, NCI will work to identify other methods to query the Grid portal in a more user-friendly manner (for demonstration purposes and use as a development tool for testing queryability of the model for SRL use).  This include caBIG</w:t>
      </w:r>
      <w:r w:rsidRPr="00AA554E">
        <w:rPr>
          <w:rFonts w:ascii="Arial" w:hAnsi="Arial" w:cs="Arial"/>
          <w:vertAlign w:val="superscript"/>
        </w:rPr>
        <w:t>®</w:t>
      </w:r>
      <w:r w:rsidRPr="00AA554E">
        <w:rPr>
          <w:rFonts w:ascii="Arial" w:hAnsi="Arial" w:cs="Arial"/>
        </w:rPr>
        <w:t xml:space="preserve"> caB2B (http://cbmi.wustl.edu/html/caB2B.html) or other technologies for displaying grid-queries.  We will share these examples with the community so the vendors/institutes may also use them when demonstrating your efforts with CBM.</w:t>
      </w:r>
    </w:p>
    <w:p w:rsidR="00D17FFB" w:rsidRPr="00AA554E" w:rsidRDefault="00D17FFB" w:rsidP="00D17FFB">
      <w:pPr>
        <w:pStyle w:val="Heading2"/>
      </w:pPr>
      <w:bookmarkStart w:id="10" w:name="_Toc293000209"/>
      <w:r w:rsidRPr="00AA554E">
        <w:t>1.5  How will having a CBM grid service at my institution help me share data and specimens?</w:t>
      </w:r>
      <w:bookmarkEnd w:id="10"/>
    </w:p>
    <w:p w:rsidR="00D17FFB" w:rsidRPr="00AA554E" w:rsidRDefault="00D17FFB" w:rsidP="00D17FFB">
      <w:pPr>
        <w:numPr>
          <w:ilvl w:val="0"/>
          <w:numId w:val="3"/>
        </w:numPr>
        <w:rPr>
          <w:rFonts w:ascii="Arial" w:hAnsi="Arial" w:cs="Arial"/>
        </w:rPr>
      </w:pPr>
      <w:r w:rsidRPr="00AA554E">
        <w:rPr>
          <w:rFonts w:ascii="Arial" w:hAnsi="Arial" w:cs="Arial"/>
        </w:rPr>
        <w:t>Regardless of the data systems used at your institution you can use CBM to share summary level de-identified information about each biobank.</w:t>
      </w:r>
    </w:p>
    <w:p w:rsidR="00D17FFB" w:rsidRPr="00AA554E" w:rsidRDefault="00D17FFB" w:rsidP="00D17FFB">
      <w:pPr>
        <w:numPr>
          <w:ilvl w:val="0"/>
          <w:numId w:val="3"/>
        </w:numPr>
        <w:rPr>
          <w:rFonts w:ascii="Arial" w:hAnsi="Arial" w:cs="Arial"/>
        </w:rPr>
      </w:pPr>
      <w:r w:rsidRPr="00AA554E">
        <w:rPr>
          <w:rFonts w:ascii="Arial" w:hAnsi="Arial" w:cs="Arial"/>
        </w:rPr>
        <w:t>You will be listed in the revised Specimen Resource Locator; a guide for researchers to find specimens.</w:t>
      </w:r>
    </w:p>
    <w:p w:rsidR="00D17FFB" w:rsidRPr="00AA554E" w:rsidRDefault="00D17FFB" w:rsidP="00D17FFB">
      <w:pPr>
        <w:numPr>
          <w:ilvl w:val="0"/>
          <w:numId w:val="3"/>
        </w:numPr>
        <w:rPr>
          <w:rFonts w:ascii="Arial" w:hAnsi="Arial" w:cs="Arial"/>
        </w:rPr>
      </w:pPr>
      <w:r w:rsidRPr="00AA554E">
        <w:rPr>
          <w:rFonts w:ascii="Arial" w:hAnsi="Arial" w:cs="Arial"/>
        </w:rPr>
        <w:t xml:space="preserve">The Specimen Resource Locator will direct people to your institute (via the contact person name you provide).  At that point, the researcher seeking specimens will discuss with the biorepository representative, to find out more about the specimens and what data sharing agreements, material-transfer agreements are in place.  </w:t>
      </w:r>
    </w:p>
    <w:p w:rsidR="00D17FFB" w:rsidRPr="00AA554E" w:rsidRDefault="00D17FFB" w:rsidP="00D17FFB">
      <w:pPr>
        <w:rPr>
          <w:rFonts w:ascii="Arial" w:hAnsi="Arial" w:cs="Arial"/>
        </w:rPr>
      </w:pPr>
    </w:p>
    <w:p w:rsidR="00D17FFB" w:rsidRPr="00AA554E" w:rsidRDefault="00D17FFB" w:rsidP="00D17FFB">
      <w:pPr>
        <w:pStyle w:val="Heading2"/>
      </w:pPr>
      <w:bookmarkStart w:id="11" w:name="_Toc293000210"/>
      <w:r w:rsidRPr="00AA554E">
        <w:t>1.6  How will CBM be supported – responsibilities (DRAFT)</w:t>
      </w:r>
      <w:bookmarkEnd w:id="11"/>
    </w:p>
    <w:p w:rsidR="00D17FFB" w:rsidRPr="00AA554E" w:rsidRDefault="00D17FFB" w:rsidP="00D17FFB">
      <w:pPr>
        <w:numPr>
          <w:ilvl w:val="0"/>
          <w:numId w:val="3"/>
        </w:numPr>
        <w:rPr>
          <w:rFonts w:ascii="Arial" w:hAnsi="Arial" w:cs="Arial"/>
        </w:rPr>
      </w:pPr>
      <w:r w:rsidRPr="00AA554E">
        <w:rPr>
          <w:rFonts w:ascii="Arial" w:hAnsi="Arial" w:cs="Arial"/>
        </w:rPr>
        <w:t xml:space="preserve">Biospecimen Management System Vendor/In-house biospecimen management system developer:  </w:t>
      </w:r>
    </w:p>
    <w:p w:rsidR="00D17FFB" w:rsidRPr="00AA554E" w:rsidRDefault="00D17FFB" w:rsidP="00D17FFB">
      <w:pPr>
        <w:numPr>
          <w:ilvl w:val="1"/>
          <w:numId w:val="3"/>
        </w:numPr>
        <w:rPr>
          <w:rFonts w:ascii="Arial" w:hAnsi="Arial" w:cs="Arial"/>
        </w:rPr>
      </w:pPr>
      <w:r w:rsidRPr="00AA554E">
        <w:rPr>
          <w:rFonts w:ascii="Arial" w:hAnsi="Arial" w:cs="Arial"/>
        </w:rPr>
        <w:t>Will know how to stand up a grid node for CBM on the test caGrid</w:t>
      </w:r>
    </w:p>
    <w:p w:rsidR="00D17FFB" w:rsidRPr="00AA554E" w:rsidRDefault="00D17FFB" w:rsidP="00D17FFB">
      <w:pPr>
        <w:numPr>
          <w:ilvl w:val="1"/>
          <w:numId w:val="3"/>
        </w:numPr>
        <w:rPr>
          <w:rFonts w:ascii="Arial" w:hAnsi="Arial" w:cs="Arial"/>
        </w:rPr>
      </w:pPr>
      <w:r w:rsidRPr="00AA554E">
        <w:rPr>
          <w:rFonts w:ascii="Arial" w:hAnsi="Arial" w:cs="Arial"/>
        </w:rPr>
        <w:t>Recognize how to do the ETL mapping of the terms in their proprietary system to the CBM model terms</w:t>
      </w:r>
    </w:p>
    <w:p w:rsidR="00D17FFB" w:rsidRPr="00AA554E" w:rsidRDefault="00D17FFB" w:rsidP="00D17FFB">
      <w:pPr>
        <w:numPr>
          <w:ilvl w:val="0"/>
          <w:numId w:val="3"/>
        </w:numPr>
        <w:rPr>
          <w:rFonts w:ascii="Arial" w:hAnsi="Arial" w:cs="Arial"/>
        </w:rPr>
      </w:pPr>
      <w:r w:rsidRPr="00AA554E">
        <w:rPr>
          <w:rFonts w:ascii="Arial" w:hAnsi="Arial" w:cs="Arial"/>
        </w:rPr>
        <w:t>Bioinformatics/IT Department at Institute:</w:t>
      </w:r>
    </w:p>
    <w:p w:rsidR="00D17FFB" w:rsidRPr="00AA554E" w:rsidRDefault="00D17FFB" w:rsidP="00D17FFB">
      <w:pPr>
        <w:numPr>
          <w:ilvl w:val="1"/>
          <w:numId w:val="3"/>
        </w:numPr>
        <w:rPr>
          <w:rFonts w:ascii="Arial" w:hAnsi="Arial" w:cs="Arial"/>
        </w:rPr>
      </w:pPr>
      <w:r w:rsidRPr="00AA554E">
        <w:rPr>
          <w:rFonts w:ascii="Arial" w:hAnsi="Arial" w:cs="Arial"/>
        </w:rPr>
        <w:lastRenderedPageBreak/>
        <w:t>Will provide a space on their server which will serve to host the CBM database (accessible to outside world – in their DMZ)</w:t>
      </w:r>
    </w:p>
    <w:p w:rsidR="00D17FFB" w:rsidRPr="00AA554E" w:rsidRDefault="00D17FFB" w:rsidP="00D17FFB">
      <w:pPr>
        <w:numPr>
          <w:ilvl w:val="1"/>
          <w:numId w:val="3"/>
        </w:numPr>
        <w:rPr>
          <w:rFonts w:ascii="Arial" w:hAnsi="Arial" w:cs="Arial"/>
        </w:rPr>
      </w:pPr>
      <w:r w:rsidRPr="00AA554E">
        <w:rPr>
          <w:rFonts w:ascii="Arial" w:hAnsi="Arial" w:cs="Arial"/>
        </w:rPr>
        <w:t>Work with Biospecimen Management System Vendors</w:t>
      </w:r>
    </w:p>
    <w:p w:rsidR="00D17FFB" w:rsidRPr="00AA554E" w:rsidRDefault="00D17FFB" w:rsidP="00D17FFB">
      <w:pPr>
        <w:numPr>
          <w:ilvl w:val="0"/>
          <w:numId w:val="3"/>
        </w:numPr>
        <w:rPr>
          <w:rFonts w:ascii="Arial" w:hAnsi="Arial" w:cs="Arial"/>
        </w:rPr>
      </w:pPr>
      <w:r w:rsidRPr="00AA554E">
        <w:rPr>
          <w:rFonts w:ascii="Arial" w:hAnsi="Arial" w:cs="Arial"/>
        </w:rPr>
        <w:t>NCI caBIG® will have a set of resources to provide help as institutes stand up a CBM service  that  may include:</w:t>
      </w:r>
    </w:p>
    <w:p w:rsidR="00D17FFB" w:rsidRPr="00AA554E" w:rsidRDefault="00D17FFB" w:rsidP="00D17FFB">
      <w:pPr>
        <w:numPr>
          <w:ilvl w:val="1"/>
          <w:numId w:val="3"/>
        </w:numPr>
        <w:rPr>
          <w:rFonts w:ascii="Arial" w:hAnsi="Arial" w:cs="Arial"/>
        </w:rPr>
      </w:pPr>
      <w:r w:rsidRPr="00AA554E">
        <w:rPr>
          <w:rFonts w:ascii="Arial" w:hAnsi="Arial" w:cs="Arial"/>
        </w:rPr>
        <w:t xml:space="preserve">CBM-team  </w:t>
      </w:r>
      <w:hyperlink r:id="rId23" w:history="1">
        <w:r w:rsidRPr="00AA554E">
          <w:rPr>
            <w:rStyle w:val="Hyperlink"/>
            <w:rFonts w:ascii="Arial" w:hAnsi="Arial" w:cs="Arial"/>
            <w:b/>
          </w:rPr>
          <w:t>NCIcbm@mail.nih.gov</w:t>
        </w:r>
      </w:hyperlink>
      <w:r w:rsidRPr="00AA554E">
        <w:rPr>
          <w:rFonts w:ascii="Arial" w:hAnsi="Arial" w:cs="Arial"/>
          <w:b/>
        </w:rPr>
        <w:t xml:space="preserve">  (currently active)</w:t>
      </w:r>
    </w:p>
    <w:p w:rsidR="00D17FFB" w:rsidRPr="00AA554E" w:rsidRDefault="00D17FFB" w:rsidP="00D17FFB">
      <w:pPr>
        <w:numPr>
          <w:ilvl w:val="2"/>
          <w:numId w:val="3"/>
        </w:numPr>
        <w:rPr>
          <w:rFonts w:ascii="Arial" w:hAnsi="Arial" w:cs="Arial"/>
        </w:rPr>
      </w:pPr>
      <w:r w:rsidRPr="00AA554E">
        <w:rPr>
          <w:rFonts w:ascii="Arial" w:hAnsi="Arial" w:cs="Arial"/>
        </w:rPr>
        <w:t>Notify if you are using the CBM for NCI to note and publish who is working on the CBM initiative (even in early testing).</w:t>
      </w:r>
    </w:p>
    <w:p w:rsidR="00D17FFB" w:rsidRPr="00AA554E" w:rsidRDefault="00D17FFB" w:rsidP="00D17FFB">
      <w:pPr>
        <w:numPr>
          <w:ilvl w:val="2"/>
          <w:numId w:val="3"/>
        </w:numPr>
        <w:rPr>
          <w:rFonts w:ascii="Arial" w:hAnsi="Arial" w:cs="Arial"/>
        </w:rPr>
      </w:pPr>
      <w:r w:rsidRPr="00AA554E">
        <w:rPr>
          <w:rFonts w:ascii="Arial" w:hAnsi="Arial" w:cs="Arial"/>
        </w:rPr>
        <w:t>Point-of-contact for general CBM questions – this team will redirect questions to appropriate NCI-support.</w:t>
      </w:r>
    </w:p>
    <w:p w:rsidR="00D17FFB" w:rsidRPr="00AA554E" w:rsidRDefault="00D17FFB" w:rsidP="00D17FFB">
      <w:pPr>
        <w:numPr>
          <w:ilvl w:val="2"/>
          <w:numId w:val="3"/>
        </w:numPr>
        <w:rPr>
          <w:rFonts w:ascii="Arial" w:hAnsi="Arial" w:cs="Arial"/>
        </w:rPr>
      </w:pPr>
      <w:r w:rsidRPr="00AA554E">
        <w:rPr>
          <w:rFonts w:ascii="Arial" w:hAnsi="Arial" w:cs="Arial"/>
        </w:rPr>
        <w:t>Specimen Resource Locator questions and participation requests.</w:t>
      </w:r>
    </w:p>
    <w:p w:rsidR="00D17FFB" w:rsidRPr="00AA554E" w:rsidRDefault="00D17FFB" w:rsidP="00D17FFB">
      <w:pPr>
        <w:numPr>
          <w:ilvl w:val="1"/>
          <w:numId w:val="3"/>
        </w:numPr>
        <w:rPr>
          <w:rFonts w:ascii="Arial" w:hAnsi="Arial" w:cs="Arial"/>
        </w:rPr>
      </w:pPr>
      <w:r w:rsidRPr="00AA554E">
        <w:rPr>
          <w:rFonts w:ascii="Arial" w:hAnsi="Arial" w:cs="Arial"/>
        </w:rPr>
        <w:t xml:space="preserve">TBPT-KC – Forums for CBM end-users and institutes standing up a grid CBM service  (currently active) </w:t>
      </w:r>
    </w:p>
    <w:p w:rsidR="00D17FFB" w:rsidRPr="00AA554E" w:rsidRDefault="00D17FFB" w:rsidP="00D17FFB">
      <w:pPr>
        <w:numPr>
          <w:ilvl w:val="1"/>
          <w:numId w:val="3"/>
        </w:numPr>
        <w:rPr>
          <w:rFonts w:ascii="Arial" w:hAnsi="Arial" w:cs="Arial"/>
        </w:rPr>
      </w:pPr>
      <w:r w:rsidRPr="00AA554E">
        <w:rPr>
          <w:rFonts w:ascii="Arial" w:hAnsi="Arial" w:cs="Arial"/>
        </w:rPr>
        <w:t>caGrid-KC – help with caGrid-specific questions (currently active)</w:t>
      </w:r>
    </w:p>
    <w:p w:rsidR="00D17FFB" w:rsidRPr="00AA554E" w:rsidRDefault="00D17FFB" w:rsidP="00D17FFB">
      <w:pPr>
        <w:numPr>
          <w:ilvl w:val="1"/>
          <w:numId w:val="3"/>
        </w:numPr>
        <w:rPr>
          <w:rFonts w:ascii="Arial" w:hAnsi="Arial" w:cs="Arial"/>
        </w:rPr>
      </w:pPr>
      <w:r w:rsidRPr="00AA554E">
        <w:rPr>
          <w:rFonts w:ascii="Arial" w:hAnsi="Arial" w:cs="Arial"/>
        </w:rPr>
        <w:t xml:space="preserve">CBM-SRL Developer Team </w:t>
      </w:r>
    </w:p>
    <w:p w:rsidR="00D17FFB" w:rsidRPr="00AA554E" w:rsidRDefault="00D17FFB" w:rsidP="00D17FFB">
      <w:pPr>
        <w:pStyle w:val="Heading2"/>
      </w:pPr>
      <w:bookmarkStart w:id="12" w:name="_Toc293000211"/>
      <w:r w:rsidRPr="00AA554E">
        <w:t>1.7  How were the vocabulary lists generated?</w:t>
      </w:r>
      <w:bookmarkEnd w:id="12"/>
    </w:p>
    <w:p w:rsidR="00D17FFB" w:rsidRPr="00AA554E" w:rsidRDefault="00D17FFB" w:rsidP="00D17FFB">
      <w:pPr>
        <w:numPr>
          <w:ilvl w:val="1"/>
          <w:numId w:val="3"/>
        </w:numPr>
        <w:rPr>
          <w:rFonts w:ascii="Arial" w:hAnsi="Arial" w:cs="Arial"/>
        </w:rPr>
      </w:pPr>
      <w:r w:rsidRPr="00AA554E">
        <w:rPr>
          <w:rFonts w:ascii="Arial" w:hAnsi="Arial" w:cs="Arial"/>
        </w:rPr>
        <w:t xml:space="preserve">The vocabulary for the CBM was developed with the help and input from the Specimen Resource Locator stakeholders, NCI and other NIH institutes leaders in the biospecimen, </w:t>
      </w:r>
      <w:r w:rsidR="00FD1114">
        <w:rPr>
          <w:rFonts w:ascii="Arial" w:hAnsi="Arial" w:cs="Arial"/>
        </w:rPr>
        <w:t>b</w:t>
      </w:r>
      <w:r w:rsidRPr="00AA554E">
        <w:rPr>
          <w:rFonts w:ascii="Arial" w:hAnsi="Arial" w:cs="Arial"/>
        </w:rPr>
        <w:t>iorepository and pathology fields. Having finalized a list of values for Anatomic Sources, Diagnoses, Preservation Methods and Specimen Types, the list was passed on to the Enterprise Vocabulary Services team at the NCI whose lexicologists provided them with NCI approved definitions, synonyms, and NCI Thesaurus codes. Once the terms were added to the NCI Thesaurus, the terms were subsequently added to the NCI metaThesaurus where they were mapped to widely used scientific standards, notably ICD9, ICD10 and SNOMED thus allowing them to be cross-referenced by CBM implementers.</w:t>
      </w:r>
    </w:p>
    <w:p w:rsidR="00D17FFB" w:rsidRPr="00AA554E" w:rsidRDefault="00D17FFB" w:rsidP="00D17FFB">
      <w:pPr>
        <w:numPr>
          <w:ilvl w:val="1"/>
          <w:numId w:val="3"/>
        </w:numPr>
        <w:rPr>
          <w:rFonts w:ascii="Arial" w:hAnsi="Arial" w:cs="Arial"/>
        </w:rPr>
      </w:pPr>
      <w:r w:rsidRPr="00AA554E">
        <w:rPr>
          <w:rFonts w:ascii="Arial" w:hAnsi="Arial" w:cs="Arial"/>
        </w:rPr>
        <w:t>The NCI/NIH stakeholders included: Office of Biorepositories and Biospecimen Research; National Heart, Lung, and Blood Institute; Division of Cancer Control and Population Sciences; Cancer Diagnosis Program (CDP); National Institute of Diabetes and Digestive and Kidney Diseases; Office of Rare Diseases Research.</w:t>
      </w:r>
    </w:p>
    <w:p w:rsidR="00112EA4" w:rsidRPr="00AA554E" w:rsidRDefault="00112EA4" w:rsidP="00112EA4">
      <w:pPr>
        <w:pStyle w:val="Heading1"/>
        <w:rPr>
          <w:color w:val="3366FF"/>
        </w:rPr>
      </w:pPr>
      <w:bookmarkStart w:id="13" w:name="_Toc293000212"/>
      <w:bookmarkEnd w:id="3"/>
      <w:r w:rsidRPr="00AA554E">
        <w:rPr>
          <w:color w:val="3366FF"/>
        </w:rPr>
        <w:t xml:space="preserve">2.0   Overview </w:t>
      </w:r>
      <w:r w:rsidR="003C2573" w:rsidRPr="00AA554E">
        <w:rPr>
          <w:color w:val="3366FF"/>
        </w:rPr>
        <w:t xml:space="preserve">CBM </w:t>
      </w:r>
      <w:r w:rsidR="00FD1114">
        <w:rPr>
          <w:color w:val="3366FF"/>
        </w:rPr>
        <w:t>V</w:t>
      </w:r>
      <w:r w:rsidR="003C2573" w:rsidRPr="00AA554E">
        <w:rPr>
          <w:color w:val="3366FF"/>
        </w:rPr>
        <w:t>1.0</w:t>
      </w:r>
      <w:r w:rsidRPr="00AA554E">
        <w:rPr>
          <w:color w:val="3366FF"/>
        </w:rPr>
        <w:t xml:space="preserve"> Testing Grid Service Package</w:t>
      </w:r>
      <w:bookmarkEnd w:id="13"/>
    </w:p>
    <w:p w:rsidR="00652B55" w:rsidRPr="00AA554E" w:rsidRDefault="0067060C" w:rsidP="00652B55">
      <w:pPr>
        <w:pStyle w:val="Heading2"/>
      </w:pPr>
      <w:bookmarkStart w:id="14" w:name="_Toc293000213"/>
      <w:r w:rsidRPr="00AA554E">
        <w:t xml:space="preserve">2.1  </w:t>
      </w:r>
      <w:r w:rsidR="00652B55" w:rsidRPr="00AA554E">
        <w:t xml:space="preserve">What does </w:t>
      </w:r>
      <w:r w:rsidR="003C2573" w:rsidRPr="00AA554E">
        <w:t xml:space="preserve">CBM </w:t>
      </w:r>
      <w:r w:rsidR="00FD1114">
        <w:t>V</w:t>
      </w:r>
      <w:r w:rsidR="003C2573" w:rsidRPr="00AA554E">
        <w:t>1.0</w:t>
      </w:r>
      <w:r w:rsidR="00652B55" w:rsidRPr="00AA554E">
        <w:t xml:space="preserve"> Package</w:t>
      </w:r>
      <w:r w:rsidR="00D92CA6" w:rsidRPr="00AA554E">
        <w:t>.zip</w:t>
      </w:r>
      <w:r w:rsidR="00652B55" w:rsidRPr="00AA554E">
        <w:t xml:space="preserve"> contain</w:t>
      </w:r>
      <w:r w:rsidR="00740FBB" w:rsidRPr="00AA554E">
        <w:t>?</w:t>
      </w:r>
      <w:bookmarkEnd w:id="14"/>
    </w:p>
    <w:p w:rsidR="007C74B8" w:rsidRPr="00AA554E" w:rsidRDefault="007C74B8" w:rsidP="007C74B8">
      <w:pPr>
        <w:rPr>
          <w:rFonts w:ascii="Arial" w:hAnsi="Arial" w:cs="Arial"/>
        </w:rPr>
      </w:pPr>
      <w:r w:rsidRPr="00AA554E">
        <w:rPr>
          <w:rFonts w:ascii="Arial" w:hAnsi="Arial" w:cs="Arial"/>
        </w:rPr>
        <w:t>The package contains the files and/or links to the latest files for sites to use to ETL (Extract-Transform-Load) biorepository management system summary level information into the CBM database and deploy a caGrid CBM service</w:t>
      </w:r>
      <w:r w:rsidR="00FD1114">
        <w:rPr>
          <w:rFonts w:ascii="Arial" w:hAnsi="Arial" w:cs="Arial"/>
        </w:rPr>
        <w:t xml:space="preserve"> </w:t>
      </w:r>
      <w:r w:rsidRPr="00AA554E">
        <w:rPr>
          <w:rFonts w:ascii="Arial" w:hAnsi="Arial" w:cs="Arial"/>
        </w:rPr>
        <w:t>associated with their site, and visible on the caGrid for querying.</w:t>
      </w:r>
      <w:r w:rsidR="00FD1114">
        <w:rPr>
          <w:rFonts w:ascii="Arial" w:hAnsi="Arial" w:cs="Arial"/>
        </w:rPr>
        <w:t xml:space="preserve">  For biorepositories who use commercially developed specimen management systems, please talk to your solution provider to determine when this functionality will be added to your system.</w:t>
      </w:r>
    </w:p>
    <w:p w:rsidR="00850AC6" w:rsidRPr="00AA554E" w:rsidRDefault="00850AC6" w:rsidP="007C74B8">
      <w:pPr>
        <w:rPr>
          <w:rFonts w:ascii="Arial" w:hAnsi="Arial" w:cs="Arial"/>
        </w:rPr>
      </w:pPr>
    </w:p>
    <w:p w:rsidR="00850AC6" w:rsidRPr="00AA554E" w:rsidRDefault="00850AC6" w:rsidP="007C74B8">
      <w:pPr>
        <w:rPr>
          <w:rFonts w:ascii="Arial" w:hAnsi="Arial" w:cs="Arial"/>
          <w:b/>
        </w:rPr>
      </w:pPr>
      <w:r w:rsidRPr="00AA554E">
        <w:rPr>
          <w:rFonts w:ascii="Arial" w:hAnsi="Arial" w:cs="Arial"/>
          <w:b/>
        </w:rPr>
        <w:lastRenderedPageBreak/>
        <w:t>***Unzip the CBM_1.0_Package.zip into a directory  - this directory will be referenced as the CBM_DIR in the instructions</w:t>
      </w:r>
    </w:p>
    <w:p w:rsidR="007C74B8" w:rsidRPr="00AA554E" w:rsidRDefault="007C74B8" w:rsidP="007C74B8">
      <w:pPr>
        <w:rPr>
          <w:rFonts w:ascii="Arial" w:hAnsi="Arial" w:cs="Arial"/>
        </w:rPr>
      </w:pPr>
    </w:p>
    <w:tbl>
      <w:tblPr>
        <w:tblStyle w:val="LightList-Accent11"/>
        <w:tblW w:w="10800" w:type="dxa"/>
        <w:tblInd w:w="-432" w:type="dxa"/>
        <w:tblLayout w:type="fixed"/>
        <w:tblLook w:val="04A0"/>
      </w:tblPr>
      <w:tblGrid>
        <w:gridCol w:w="2340"/>
        <w:gridCol w:w="4860"/>
        <w:gridCol w:w="3600"/>
      </w:tblGrid>
      <w:tr w:rsidR="00152BA0" w:rsidRPr="00AA554E" w:rsidTr="00B526AF">
        <w:trPr>
          <w:cnfStyle w:val="100000000000"/>
        </w:trPr>
        <w:tc>
          <w:tcPr>
            <w:cnfStyle w:val="001000000000"/>
            <w:tcW w:w="2340" w:type="dxa"/>
          </w:tcPr>
          <w:p w:rsidR="00152BA0" w:rsidRPr="00AA554E" w:rsidRDefault="00152BA0" w:rsidP="00513DDE">
            <w:pPr>
              <w:rPr>
                <w:rFonts w:ascii="Arial" w:hAnsi="Arial" w:cs="Arial"/>
                <w:sz w:val="20"/>
              </w:rPr>
            </w:pPr>
            <w:r w:rsidRPr="00AA554E">
              <w:rPr>
                <w:rFonts w:ascii="Arial" w:hAnsi="Arial" w:cs="Arial"/>
                <w:sz w:val="20"/>
              </w:rPr>
              <w:t>CBM_1.0_Package.zip Contents</w:t>
            </w:r>
          </w:p>
        </w:tc>
        <w:tc>
          <w:tcPr>
            <w:tcW w:w="4860" w:type="dxa"/>
          </w:tcPr>
          <w:p w:rsidR="00152BA0" w:rsidRPr="00AA554E" w:rsidRDefault="00152BA0" w:rsidP="00513DDE">
            <w:pPr>
              <w:cnfStyle w:val="100000000000"/>
              <w:rPr>
                <w:rFonts w:ascii="Arial" w:hAnsi="Arial" w:cs="Arial"/>
                <w:sz w:val="20"/>
              </w:rPr>
            </w:pPr>
            <w:r w:rsidRPr="00AA554E">
              <w:rPr>
                <w:rFonts w:ascii="Arial" w:hAnsi="Arial" w:cs="Arial"/>
                <w:sz w:val="20"/>
              </w:rPr>
              <w:t>Description</w:t>
            </w:r>
          </w:p>
        </w:tc>
        <w:tc>
          <w:tcPr>
            <w:tcW w:w="3600" w:type="dxa"/>
          </w:tcPr>
          <w:p w:rsidR="00152BA0" w:rsidRPr="00AA554E" w:rsidRDefault="00152BA0" w:rsidP="00513DDE">
            <w:pPr>
              <w:cnfStyle w:val="100000000000"/>
              <w:rPr>
                <w:rFonts w:ascii="Arial" w:hAnsi="Arial" w:cs="Arial"/>
                <w:sz w:val="20"/>
              </w:rPr>
            </w:pPr>
            <w:r w:rsidRPr="00AA554E">
              <w:rPr>
                <w:rFonts w:ascii="Arial" w:hAnsi="Arial" w:cs="Arial"/>
                <w:sz w:val="20"/>
              </w:rPr>
              <w:t>Location for LATEST NCI versions</w:t>
            </w:r>
          </w:p>
        </w:tc>
      </w:tr>
      <w:tr w:rsidR="00152BA0" w:rsidRPr="00AA554E" w:rsidTr="00B526AF">
        <w:trPr>
          <w:cnfStyle w:val="000000100000"/>
        </w:trPr>
        <w:tc>
          <w:tcPr>
            <w:cnfStyle w:val="001000000000"/>
            <w:tcW w:w="2340" w:type="dxa"/>
          </w:tcPr>
          <w:p w:rsidR="00152BA0" w:rsidRPr="00AA554E" w:rsidRDefault="00F22A46" w:rsidP="00513DDE">
            <w:pPr>
              <w:rPr>
                <w:rFonts w:ascii="Arial" w:hAnsi="Arial" w:cs="Arial"/>
                <w:sz w:val="20"/>
              </w:rPr>
            </w:pPr>
            <w:r w:rsidRPr="00AA554E">
              <w:rPr>
                <w:rFonts w:ascii="Arial" w:hAnsi="Arial" w:cs="Arial"/>
                <w:sz w:val="20"/>
              </w:rPr>
              <w:t>/cbm</w:t>
            </w:r>
          </w:p>
        </w:tc>
        <w:tc>
          <w:tcPr>
            <w:tcW w:w="4860" w:type="dxa"/>
          </w:tcPr>
          <w:p w:rsidR="00152BA0" w:rsidRPr="00AA554E" w:rsidRDefault="00F22A46" w:rsidP="00513DDE">
            <w:pPr>
              <w:cnfStyle w:val="000000100000"/>
              <w:rPr>
                <w:rFonts w:ascii="Arial" w:hAnsi="Arial" w:cs="Arial"/>
                <w:sz w:val="20"/>
              </w:rPr>
            </w:pPr>
            <w:r w:rsidRPr="00AA554E">
              <w:rPr>
                <w:rFonts w:ascii="Arial" w:hAnsi="Arial" w:cs="Arial"/>
                <w:sz w:val="20"/>
              </w:rPr>
              <w:t>Build Service Files.  Files will need to be modified to launch the CBM service at a biorepository</w:t>
            </w:r>
          </w:p>
        </w:tc>
        <w:tc>
          <w:tcPr>
            <w:tcW w:w="3600" w:type="dxa"/>
          </w:tcPr>
          <w:p w:rsidR="00152BA0" w:rsidRPr="00AA554E" w:rsidRDefault="00B526AF" w:rsidP="00513DDE">
            <w:pPr>
              <w:cnfStyle w:val="000000100000"/>
              <w:rPr>
                <w:rFonts w:ascii="Arial" w:hAnsi="Arial" w:cs="Arial"/>
                <w:sz w:val="20"/>
              </w:rPr>
            </w:pPr>
            <w:r>
              <w:rPr>
                <w:rFonts w:ascii="Arial" w:hAnsi="Arial" w:cs="Arial"/>
                <w:sz w:val="20"/>
              </w:rPr>
              <w:t>Only in package</w:t>
            </w:r>
          </w:p>
        </w:tc>
      </w:tr>
      <w:tr w:rsidR="000F36AB" w:rsidRPr="00AA554E" w:rsidTr="00B526AF">
        <w:tc>
          <w:tcPr>
            <w:cnfStyle w:val="001000000000"/>
            <w:tcW w:w="2340" w:type="dxa"/>
          </w:tcPr>
          <w:p w:rsidR="000F36AB" w:rsidRPr="00AA554E" w:rsidRDefault="000F36AB" w:rsidP="00513DDE">
            <w:pPr>
              <w:rPr>
                <w:rFonts w:ascii="Arial" w:hAnsi="Arial" w:cs="Arial"/>
                <w:sz w:val="20"/>
              </w:rPr>
            </w:pPr>
            <w:r w:rsidRPr="00AA554E">
              <w:rPr>
                <w:rFonts w:ascii="Arial" w:hAnsi="Arial" w:cs="Arial"/>
                <w:sz w:val="20"/>
              </w:rPr>
              <w:t>/cbmGridClientTool/cbmGridClient</w:t>
            </w:r>
          </w:p>
        </w:tc>
        <w:tc>
          <w:tcPr>
            <w:tcW w:w="4860" w:type="dxa"/>
          </w:tcPr>
          <w:p w:rsidR="000F36AB" w:rsidRPr="00AA554E" w:rsidRDefault="000F36AB" w:rsidP="00513DDE">
            <w:pPr>
              <w:cnfStyle w:val="000000000000"/>
              <w:rPr>
                <w:rFonts w:ascii="Arial" w:hAnsi="Arial" w:cs="Arial"/>
                <w:color w:val="333333"/>
                <w:sz w:val="20"/>
              </w:rPr>
            </w:pPr>
            <w:r w:rsidRPr="00AA554E">
              <w:rPr>
                <w:rFonts w:ascii="Arial" w:hAnsi="Arial" w:cs="Arial"/>
                <w:color w:val="333333"/>
                <w:sz w:val="20"/>
              </w:rPr>
              <w:t>Command Line Run tool for performing basic querying of CBM services on the Grid (default setting: searches for CBM nodes on the Training caGrid  Portal</w:t>
            </w:r>
          </w:p>
        </w:tc>
        <w:tc>
          <w:tcPr>
            <w:tcW w:w="3600" w:type="dxa"/>
          </w:tcPr>
          <w:p w:rsidR="000F36AB" w:rsidRPr="00AA554E" w:rsidRDefault="0083109E" w:rsidP="00513DDE">
            <w:pPr>
              <w:cnfStyle w:val="000000000000"/>
              <w:rPr>
                <w:rFonts w:ascii="Arial" w:hAnsi="Arial" w:cs="Arial"/>
                <w:color w:val="333333"/>
                <w:sz w:val="20"/>
              </w:rPr>
            </w:pPr>
            <w:hyperlink r:id="rId24" w:anchor="aea979494d01bdeb7b7fdb0ee0d30f9ef" w:history="1">
              <w:r w:rsidR="000F36AB" w:rsidRPr="00AA554E">
                <w:rPr>
                  <w:rStyle w:val="Hyperlink"/>
                  <w:rFonts w:ascii="Arial" w:hAnsi="Arial" w:cs="Arial"/>
                  <w:sz w:val="20"/>
                </w:rPr>
                <w:t>https://ncisvn.nci.nih.gov/WebSVN/listing.php?repname=common_biorepository_model&amp;path=%2Ftrunk%2FTools%2FcbmGridClientTool%2F</w:t>
              </w:r>
            </w:hyperlink>
          </w:p>
          <w:p w:rsidR="000F36AB" w:rsidRPr="00AA554E" w:rsidRDefault="000F36AB"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/container/jboss-4.0.5.GA</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JBoss files</w:t>
            </w:r>
          </w:p>
        </w:tc>
        <w:tc>
          <w:tcPr>
            <w:tcW w:w="3600" w:type="dxa"/>
          </w:tcPr>
          <w:p w:rsidR="007C74B8" w:rsidRPr="00AA554E" w:rsidRDefault="00B526AF" w:rsidP="00513DDE">
            <w:pPr>
              <w:cnfStyle w:val="000000100000"/>
              <w:rPr>
                <w:rFonts w:ascii="Arial" w:hAnsi="Arial" w:cs="Arial"/>
              </w:rPr>
            </w:pPr>
            <w:r>
              <w:rPr>
                <w:rFonts w:ascii="Arial" w:hAnsi="Arial" w:cs="Arial"/>
                <w:sz w:val="20"/>
              </w:rPr>
              <w:t>Only in package</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/database/Oracle</w:t>
            </w:r>
          </w:p>
          <w:p w:rsidR="007C74B8" w:rsidRPr="00AA554E" w:rsidRDefault="007C74B8" w:rsidP="00513DDE">
            <w:pPr>
              <w:rPr>
                <w:rFonts w:ascii="Arial" w:hAnsi="Arial" w:cs="Arial"/>
                <w:sz w:val="20"/>
              </w:rPr>
            </w:pPr>
          </w:p>
          <w:p w:rsidR="007C74B8" w:rsidRPr="00AA554E" w:rsidRDefault="007C74B8" w:rsidP="00513DDE">
            <w:pPr>
              <w:rPr>
                <w:rFonts w:ascii="Arial" w:hAnsi="Arial" w:cs="Arial"/>
                <w:sz w:val="20"/>
              </w:rPr>
            </w:pPr>
            <w:r w:rsidRPr="00AA554E">
              <w:rPr>
                <w:rFonts w:ascii="Arial" w:hAnsi="Arial" w:cs="Arial"/>
                <w:sz w:val="20"/>
              </w:rPr>
              <w:t>/database/PostgreSQL</w:t>
            </w:r>
          </w:p>
          <w:p w:rsidR="007C74B8" w:rsidRPr="00AA554E" w:rsidRDefault="007C74B8" w:rsidP="00513DDE">
            <w:pPr>
              <w:rPr>
                <w:rFonts w:ascii="Arial" w:hAnsi="Arial" w:cs="Arial"/>
                <w:sz w:val="20"/>
              </w:rPr>
            </w:pP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color w:val="333333"/>
                <w:sz w:val="20"/>
              </w:rPr>
              <w:t xml:space="preserve">Under each Database Type, the Directory has CBM-empty.SQL (CBM schema with not values) and CBM.SQL (CBM schema with populated values from the CBM 1.0 vocabulary lists, </w:t>
            </w:r>
            <w:r w:rsidRPr="00AA554E">
              <w:rPr>
                <w:rFonts w:ascii="Arial" w:hAnsi="Arial" w:cs="Arial"/>
                <w:sz w:val="20"/>
              </w:rPr>
              <w:t xml:space="preserve"> to be used for ETL; has the NCI Concept Code and NCI-Concept name  </w:t>
            </w:r>
          </w:p>
        </w:tc>
        <w:tc>
          <w:tcPr>
            <w:tcW w:w="3600" w:type="dxa"/>
          </w:tcPr>
          <w:p w:rsidR="007C74B8" w:rsidRPr="00FD1114" w:rsidRDefault="00561838" w:rsidP="00513DDE">
            <w:pPr>
              <w:cnfStyle w:val="000000000000"/>
              <w:rPr>
                <w:rFonts w:ascii="Arial" w:hAnsi="Arial" w:cs="Arial"/>
                <w:color w:val="333333"/>
                <w:sz w:val="20"/>
              </w:rPr>
            </w:pPr>
            <w:r w:rsidRPr="00561838">
              <w:rPr>
                <w:rFonts w:ascii="Arial" w:hAnsi="Arial" w:cs="Arial"/>
                <w:color w:val="333333"/>
                <w:sz w:val="20"/>
              </w:rPr>
              <w:t>See Readme.txt files in each directory</w:t>
            </w:r>
          </w:p>
          <w:p w:rsidR="007C74B8" w:rsidRPr="00FD1114" w:rsidRDefault="007C74B8" w:rsidP="00513DDE">
            <w:pPr>
              <w:cnfStyle w:val="000000000000"/>
              <w:rPr>
                <w:rFonts w:ascii="Arial" w:hAnsi="Arial" w:cs="Arial"/>
                <w:color w:val="333333"/>
                <w:sz w:val="20"/>
              </w:rPr>
            </w:pPr>
          </w:p>
        </w:tc>
      </w:tr>
      <w:tr w:rsidR="007C74B8" w:rsidRPr="00AA554E" w:rsidTr="00B526AF">
        <w:trPr>
          <w:cnfStyle w:val="000000100000"/>
        </w:trPr>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/Database/MySQL/cbm_test_data.zip</w:t>
            </w:r>
          </w:p>
        </w:tc>
        <w:tc>
          <w:tcPr>
            <w:tcW w:w="4860" w:type="dxa"/>
          </w:tcPr>
          <w:p w:rsidR="007C74B8" w:rsidRPr="00AA554E" w:rsidRDefault="007C74B8" w:rsidP="00513DDE">
            <w:pPr>
              <w:cnfStyle w:val="000000100000"/>
              <w:rPr>
                <w:rFonts w:ascii="Arial" w:hAnsi="Arial" w:cs="Arial"/>
                <w:color w:val="333333"/>
                <w:sz w:val="20"/>
              </w:rPr>
            </w:pPr>
            <w:r w:rsidRPr="00AA554E">
              <w:rPr>
                <w:rFonts w:ascii="Arial" w:hAnsi="Arial" w:cs="Arial"/>
                <w:color w:val="333333"/>
                <w:sz w:val="20"/>
              </w:rPr>
              <w:t>MySQL CBM database contains test data for different specimen collections. For use in standing up and querying a test CBM node  (before connecting with a site’s test data)</w:t>
            </w:r>
          </w:p>
        </w:tc>
        <w:tc>
          <w:tcPr>
            <w:tcW w:w="3600" w:type="dxa"/>
          </w:tcPr>
          <w:p w:rsidR="007C74B8" w:rsidRPr="00AA554E" w:rsidRDefault="00561838" w:rsidP="00513DDE">
            <w:pPr>
              <w:cnfStyle w:val="000000100000"/>
              <w:rPr>
                <w:rFonts w:ascii="Arial" w:hAnsi="Arial" w:cs="Arial"/>
              </w:rPr>
            </w:pPr>
            <w:r w:rsidRPr="00561838">
              <w:rPr>
                <w:rFonts w:ascii="Arial" w:hAnsi="Arial" w:cs="Arial"/>
                <w:color w:val="333333"/>
                <w:sz w:val="20"/>
              </w:rPr>
              <w:t>See Readme.txt files in directory</w:t>
            </w:r>
          </w:p>
        </w:tc>
      </w:tr>
      <w:tr w:rsidR="007C74B8" w:rsidRPr="00AA554E" w:rsidTr="00B526AF">
        <w:tc>
          <w:tcPr>
            <w:cnfStyle w:val="001000000000"/>
            <w:tcW w:w="2340" w:type="dxa"/>
          </w:tcPr>
          <w:p w:rsidR="007C74B8" w:rsidRPr="00AA554E" w:rsidRDefault="007C74B8" w:rsidP="00513DDE">
            <w:pPr>
              <w:rPr>
                <w:rFonts w:ascii="Arial" w:hAnsi="Arial" w:cs="Arial"/>
                <w:sz w:val="20"/>
              </w:rPr>
            </w:pPr>
            <w:r w:rsidRPr="00AA554E">
              <w:rPr>
                <w:rFonts w:ascii="Arial" w:hAnsi="Arial" w:cs="Arial"/>
                <w:sz w:val="20"/>
              </w:rPr>
              <w:t>/Excel_VocabList/CBM_VocabularyTerms.xls</w:t>
            </w:r>
          </w:p>
        </w:tc>
        <w:tc>
          <w:tcPr>
            <w:tcW w:w="4860" w:type="dxa"/>
          </w:tcPr>
          <w:p w:rsidR="007C74B8" w:rsidRPr="00AA554E" w:rsidRDefault="007C74B8" w:rsidP="00513DDE">
            <w:pPr>
              <w:cnfStyle w:val="000000000000"/>
              <w:rPr>
                <w:rFonts w:ascii="Arial" w:hAnsi="Arial" w:cs="Arial"/>
                <w:sz w:val="20"/>
              </w:rPr>
            </w:pPr>
            <w:r w:rsidRPr="00AA554E">
              <w:rPr>
                <w:rFonts w:ascii="Arial" w:hAnsi="Arial" w:cs="Arial"/>
                <w:sz w:val="20"/>
              </w:rPr>
              <w:t xml:space="preserve">CBM vocabulary list: Excel file with vocabulary lists, NCI Concept Codes, </w:t>
            </w:r>
            <w:r w:rsidR="00670A11" w:rsidRPr="00AA554E">
              <w:rPr>
                <w:rFonts w:ascii="Arial" w:hAnsi="Arial" w:cs="Arial"/>
                <w:sz w:val="20"/>
              </w:rPr>
              <w:t xml:space="preserve">definitions, </w:t>
            </w:r>
            <w:r w:rsidRPr="00AA554E">
              <w:rPr>
                <w:rFonts w:ascii="Arial" w:hAnsi="Arial" w:cs="Arial"/>
                <w:sz w:val="20"/>
              </w:rPr>
              <w:t>and synonyms from other Standards, for use when developing ETL scripts or evaluating CBM.  CBM1.0 List Finalized May 2011.</w:t>
            </w:r>
          </w:p>
          <w:p w:rsidR="007C74B8" w:rsidRPr="00AA554E" w:rsidRDefault="007C74B8" w:rsidP="00513DDE">
            <w:pPr>
              <w:cnfStyle w:val="000000000000"/>
              <w:rPr>
                <w:rFonts w:ascii="Arial" w:hAnsi="Arial" w:cs="Arial"/>
                <w:b/>
                <w:i/>
                <w:sz w:val="20"/>
              </w:rPr>
            </w:pPr>
            <w:r w:rsidRPr="00AA554E">
              <w:rPr>
                <w:rFonts w:ascii="Arial" w:hAnsi="Arial" w:cs="Arial"/>
                <w:b/>
                <w:i/>
                <w:sz w:val="20"/>
              </w:rPr>
              <w:t>Excel sheet also contains useful information and guidance for ETL process  (PatientAgeGroup classifications, etc.)</w:t>
            </w:r>
          </w:p>
        </w:tc>
        <w:tc>
          <w:tcPr>
            <w:tcW w:w="3600" w:type="dxa"/>
          </w:tcPr>
          <w:p w:rsidR="00561838" w:rsidRDefault="0083109E" w:rsidP="00561838">
            <w:pPr>
              <w:cnfStyle w:val="000000000000"/>
              <w:rPr>
                <w:rFonts w:ascii="Arial" w:hAnsi="Arial" w:cs="Arial"/>
                <w:sz w:val="20"/>
              </w:rPr>
            </w:pPr>
            <w:hyperlink r:id="rId25" w:history="1">
              <w:r w:rsidR="007C74B8" w:rsidRPr="00AA554E">
                <w:rPr>
                  <w:rStyle w:val="Hyperlink"/>
                  <w:rFonts w:ascii="Arial" w:hAnsi="Arial" w:cs="Arial"/>
                  <w:sz w:val="20"/>
                </w:rPr>
                <w:t>https://ncisvn.nci.nih.gov/WebSVN/filedetails.php?repname=common_biorepository_model&amp;path=%2Ftrunk%2Fdatabase%2Fdata%2FCBM_VocabularyTerms.xls</w:t>
              </w:r>
            </w:hyperlink>
          </w:p>
          <w:p w:rsidR="007C74B8" w:rsidRPr="00AA554E" w:rsidRDefault="007C74B8" w:rsidP="00513DDE">
            <w:pPr>
              <w:ind w:left="360"/>
              <w:cnfStyle w:val="000000000000"/>
              <w:rPr>
                <w:rFonts w:ascii="Arial" w:hAnsi="Arial" w:cs="Arial"/>
                <w:sz w:val="20"/>
              </w:rPr>
            </w:pPr>
          </w:p>
        </w:tc>
      </w:tr>
      <w:tr w:rsidR="007C74B8" w:rsidRPr="00AA554E" w:rsidTr="00B526AF">
        <w:trPr>
          <w:cnfStyle w:val="000000100000"/>
        </w:trPr>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/model</w:t>
            </w:r>
          </w:p>
        </w:tc>
        <w:tc>
          <w:tcPr>
            <w:tcW w:w="4860" w:type="dxa"/>
          </w:tcPr>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*CBM 1.0 Model – UML </w:t>
            </w:r>
          </w:p>
          <w:p w:rsidR="007C74B8" w:rsidRPr="00AA554E" w:rsidRDefault="007C74B8" w:rsidP="005F084D">
            <w:pPr>
              <w:cnfStyle w:val="000000100000"/>
              <w:rPr>
                <w:rFonts w:ascii="Arial" w:hAnsi="Arial" w:cs="Arial"/>
                <w:color w:val="333333"/>
                <w:sz w:val="20"/>
              </w:rPr>
            </w:pPr>
            <w:r w:rsidRPr="00AA554E">
              <w:rPr>
                <w:rFonts w:ascii="Arial" w:hAnsi="Arial" w:cs="Arial"/>
                <w:color w:val="333333"/>
                <w:sz w:val="20"/>
              </w:rPr>
              <w:t xml:space="preserve"> (CBM with Value Domains.EAP and .xmi formats)</w:t>
            </w:r>
          </w:p>
          <w:p w:rsidR="007C74B8" w:rsidRPr="00AA554E" w:rsidRDefault="007C74B8" w:rsidP="005F084D">
            <w:pPr>
              <w:cnfStyle w:val="000000100000"/>
              <w:rPr>
                <w:rFonts w:ascii="Arial" w:hAnsi="Arial" w:cs="Arial"/>
                <w:color w:val="333333"/>
                <w:sz w:val="20"/>
              </w:rPr>
            </w:pPr>
          </w:p>
          <w:p w:rsidR="007C74B8" w:rsidRPr="00AA554E" w:rsidRDefault="007C74B8" w:rsidP="005F084D">
            <w:pPr>
              <w:cnfStyle w:val="000000100000"/>
              <w:rPr>
                <w:rFonts w:ascii="Arial" w:hAnsi="Arial" w:cs="Arial"/>
                <w:sz w:val="20"/>
              </w:rPr>
            </w:pPr>
            <w:r w:rsidRPr="00AA554E">
              <w:rPr>
                <w:rFonts w:ascii="Arial" w:hAnsi="Arial" w:cs="Arial"/>
                <w:sz w:val="20"/>
              </w:rPr>
              <w:t xml:space="preserve">Enterprise Architect  Model  (with Permissible values) .EAP file format </w:t>
            </w:r>
          </w:p>
          <w:p w:rsidR="007C74B8" w:rsidRPr="00AA554E" w:rsidRDefault="007C74B8" w:rsidP="005F084D">
            <w:pPr>
              <w:cnfStyle w:val="000000100000"/>
              <w:rPr>
                <w:rFonts w:ascii="Arial" w:hAnsi="Arial" w:cs="Arial"/>
                <w:sz w:val="20"/>
              </w:rPr>
            </w:pPr>
            <w:r w:rsidRPr="00AA554E">
              <w:rPr>
                <w:rFonts w:ascii="Arial" w:hAnsi="Arial" w:cs="Arial"/>
                <w:sz w:val="20"/>
              </w:rPr>
              <w:t>and XMI version</w:t>
            </w:r>
          </w:p>
          <w:p w:rsidR="00670A11" w:rsidRPr="00AA554E" w:rsidRDefault="00670A11" w:rsidP="005F084D">
            <w:pPr>
              <w:cnfStyle w:val="000000100000"/>
              <w:rPr>
                <w:rFonts w:ascii="Arial" w:hAnsi="Arial" w:cs="Arial"/>
                <w:sz w:val="20"/>
              </w:rPr>
            </w:pPr>
          </w:p>
          <w:p w:rsidR="00670A11" w:rsidRPr="00AA554E" w:rsidRDefault="00670A11" w:rsidP="00670A11">
            <w:pPr>
              <w:cnfStyle w:val="000000100000"/>
              <w:rPr>
                <w:rFonts w:ascii="Arial" w:hAnsi="Arial" w:cs="Arial"/>
                <w:sz w:val="20"/>
              </w:rPr>
            </w:pPr>
            <w:r w:rsidRPr="00AA554E">
              <w:rPr>
                <w:rFonts w:ascii="Arial" w:hAnsi="Arial" w:cs="Arial"/>
                <w:sz w:val="20"/>
              </w:rPr>
              <w:t xml:space="preserve">The EA model has the relationships and definitions of the classes, and the value domains (diagnosis, anatomic sites) definitions </w:t>
            </w:r>
          </w:p>
        </w:tc>
        <w:tc>
          <w:tcPr>
            <w:tcW w:w="3600" w:type="dxa"/>
          </w:tcPr>
          <w:p w:rsidR="007C74B8" w:rsidRPr="00AA554E" w:rsidRDefault="0083109E" w:rsidP="00513DDE">
            <w:pPr>
              <w:cnfStyle w:val="000000100000"/>
              <w:rPr>
                <w:rFonts w:ascii="Arial" w:hAnsi="Arial" w:cs="Arial"/>
              </w:rPr>
            </w:pPr>
            <w:hyperlink r:id="rId26" w:history="1">
              <w:r w:rsidR="007C74B8" w:rsidRPr="00AA554E">
                <w:rPr>
                  <w:rStyle w:val="Hyperlink"/>
                  <w:rFonts w:ascii="Arial" w:hAnsi="Arial" w:cs="Arial"/>
                  <w:sz w:val="20"/>
                </w:rPr>
                <w:t>https://ncisvn.nci.nih.gov/svn/common_biorepository_model/trunk/caCORE_SDK/models/CBM%20with%20Value%20Domains.EAP</w:t>
              </w:r>
            </w:hyperlink>
            <w:r w:rsidR="007C74B8" w:rsidRPr="00AA554E">
              <w:rPr>
                <w:rFonts w:ascii="Arial" w:hAnsi="Arial" w:cs="Arial"/>
                <w:color w:val="333333"/>
                <w:sz w:val="20"/>
              </w:rPr>
              <w:t xml:space="preserve"> </w:t>
            </w:r>
            <w:r w:rsidR="007C74B8" w:rsidRPr="00AA554E">
              <w:rPr>
                <w:rFonts w:ascii="Arial" w:hAnsi="Arial" w:cs="Arial"/>
                <w:color w:val="333333"/>
                <w:sz w:val="20"/>
              </w:rPr>
              <w:br/>
            </w:r>
            <w:hyperlink r:id="rId27" w:history="1">
              <w:r w:rsidR="007C74B8" w:rsidRPr="00AA554E">
                <w:rPr>
                  <w:rStyle w:val="Hyperlink"/>
                  <w:rFonts w:ascii="Arial" w:hAnsi="Arial" w:cs="Arial"/>
                  <w:sz w:val="20"/>
                </w:rPr>
                <w:t>https://ncisvn.nci.nih.gov/svn/common_biorepository_model/trunk/caCORE_SDK/models/CBM%20with%20Value%20Domains.xmi</w:t>
              </w:r>
            </w:hyperlink>
          </w:p>
        </w:tc>
      </w:tr>
      <w:tr w:rsidR="007C74B8" w:rsidRPr="00AA554E" w:rsidTr="00B526AF">
        <w:tc>
          <w:tcPr>
            <w:cnfStyle w:val="001000000000"/>
            <w:tcW w:w="2340" w:type="dxa"/>
          </w:tcPr>
          <w:p w:rsidR="007C74B8" w:rsidRPr="00AA554E" w:rsidRDefault="007C74B8" w:rsidP="008D7D14">
            <w:pPr>
              <w:rPr>
                <w:rFonts w:ascii="Arial" w:hAnsi="Arial" w:cs="Arial"/>
                <w:sz w:val="20"/>
              </w:rPr>
            </w:pPr>
            <w:r w:rsidRPr="00AA554E">
              <w:rPr>
                <w:rFonts w:ascii="Arial" w:hAnsi="Arial" w:cs="Arial"/>
                <w:sz w:val="20"/>
              </w:rPr>
              <w:t>/ws-core-4.0.3</w:t>
            </w:r>
          </w:p>
        </w:tc>
        <w:tc>
          <w:tcPr>
            <w:tcW w:w="4860" w:type="dxa"/>
          </w:tcPr>
          <w:p w:rsidR="007C74B8" w:rsidRPr="00AA554E" w:rsidRDefault="007C74B8" w:rsidP="005F084D">
            <w:pPr>
              <w:cnfStyle w:val="000000000000"/>
              <w:rPr>
                <w:rFonts w:ascii="Arial" w:hAnsi="Arial" w:cs="Arial"/>
                <w:color w:val="333333"/>
                <w:sz w:val="20"/>
              </w:rPr>
            </w:pPr>
            <w:r w:rsidRPr="00AA554E">
              <w:rPr>
                <w:rFonts w:ascii="Arial" w:hAnsi="Arial" w:cs="Arial"/>
                <w:color w:val="333333"/>
                <w:sz w:val="20"/>
              </w:rPr>
              <w:t>Directory of files for Globus toolkit (Used for Grid service deployment)</w:t>
            </w:r>
          </w:p>
        </w:tc>
        <w:tc>
          <w:tcPr>
            <w:tcW w:w="3600" w:type="dxa"/>
          </w:tcPr>
          <w:p w:rsidR="007C74B8" w:rsidRPr="00AA554E" w:rsidRDefault="00B526AF" w:rsidP="00513DDE">
            <w:pPr>
              <w:cnfStyle w:val="000000000000"/>
              <w:rPr>
                <w:rFonts w:ascii="Arial" w:hAnsi="Arial" w:cs="Arial"/>
              </w:rPr>
            </w:pPr>
            <w:r>
              <w:rPr>
                <w:rFonts w:ascii="Arial" w:hAnsi="Arial" w:cs="Arial"/>
                <w:sz w:val="20"/>
              </w:rPr>
              <w:t>Only in package</w:t>
            </w:r>
          </w:p>
        </w:tc>
      </w:tr>
    </w:tbl>
    <w:p w:rsidR="00E13651" w:rsidRPr="00AA554E" w:rsidRDefault="00E13651" w:rsidP="00401019">
      <w:pPr>
        <w:pStyle w:val="Heading1"/>
        <w:rPr>
          <w:color w:val="3366FF"/>
        </w:rPr>
      </w:pPr>
    </w:p>
    <w:p w:rsidR="00E13651" w:rsidRPr="00AA554E" w:rsidRDefault="00401019" w:rsidP="00401019">
      <w:pPr>
        <w:pStyle w:val="Heading1"/>
        <w:rPr>
          <w:color w:val="3366FF"/>
        </w:rPr>
      </w:pPr>
      <w:bookmarkStart w:id="15" w:name="_Toc293000214"/>
      <w:r w:rsidRPr="00AA554E">
        <w:rPr>
          <w:color w:val="3366FF"/>
        </w:rPr>
        <w:t xml:space="preserve">3.0  </w:t>
      </w:r>
      <w:r w:rsidR="00D413B2" w:rsidRPr="00AA554E">
        <w:rPr>
          <w:color w:val="3366FF"/>
        </w:rPr>
        <w:t xml:space="preserve">Prepare the </w:t>
      </w:r>
      <w:r w:rsidR="00E13651" w:rsidRPr="00AA554E">
        <w:rPr>
          <w:color w:val="3366FF"/>
        </w:rPr>
        <w:t>CBM Database</w:t>
      </w:r>
      <w:r w:rsidR="00D413B2" w:rsidRPr="00AA554E">
        <w:rPr>
          <w:color w:val="3366FF"/>
        </w:rPr>
        <w:t xml:space="preserve"> </w:t>
      </w:r>
      <w:r w:rsidR="00E13651" w:rsidRPr="00AA554E">
        <w:rPr>
          <w:color w:val="3366FF"/>
        </w:rPr>
        <w:t xml:space="preserve"> – Extract Transform, and Load (ETL) from your Biorepository Management System</w:t>
      </w:r>
      <w:r w:rsidR="00D413B2" w:rsidRPr="00AA554E">
        <w:rPr>
          <w:color w:val="3366FF"/>
        </w:rPr>
        <w:t xml:space="preserve"> database</w:t>
      </w:r>
      <w:bookmarkEnd w:id="15"/>
    </w:p>
    <w:p w:rsidR="00E13651" w:rsidRPr="00AA554E" w:rsidRDefault="00E13651" w:rsidP="00E13651">
      <w:pPr>
        <w:pStyle w:val="Heading2"/>
      </w:pPr>
      <w:bookmarkStart w:id="16" w:name="_Toc293000215"/>
      <w:r w:rsidRPr="00AA554E">
        <w:t>3.1 Select the CBM database skeleton</w:t>
      </w:r>
      <w:bookmarkEnd w:id="16"/>
    </w:p>
    <w:p w:rsidR="00D413B2" w:rsidRPr="00AA554E" w:rsidRDefault="00D413B2" w:rsidP="00D413B2">
      <w:pPr>
        <w:rPr>
          <w:rFonts w:ascii="Arial" w:hAnsi="Arial" w:cs="Arial"/>
        </w:rPr>
      </w:pPr>
    </w:p>
    <w:p w:rsidR="00E22029" w:rsidRPr="00AA554E" w:rsidRDefault="009E0EEC" w:rsidP="00D413B2">
      <w:pPr>
        <w:rPr>
          <w:rFonts w:ascii="Arial" w:hAnsi="Arial" w:cs="Arial"/>
        </w:rPr>
      </w:pPr>
      <w:r w:rsidRPr="00AA554E">
        <w:rPr>
          <w:rFonts w:ascii="Arial" w:hAnsi="Arial" w:cs="Arial"/>
        </w:rPr>
        <w:t>The CBM schema is provided in the following database formats</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MySQL</w:t>
      </w:r>
    </w:p>
    <w:p w:rsidR="00D413B2" w:rsidRPr="00AA554E" w:rsidRDefault="00D413B2" w:rsidP="00D413B2">
      <w:pPr>
        <w:pStyle w:val="ListParagraph"/>
        <w:numPr>
          <w:ilvl w:val="1"/>
          <w:numId w:val="3"/>
        </w:numPr>
        <w:rPr>
          <w:rFonts w:ascii="Arial" w:hAnsi="Arial" w:cs="Arial"/>
        </w:rPr>
      </w:pPr>
      <w:r w:rsidRPr="00AA554E">
        <w:rPr>
          <w:rFonts w:ascii="Arial" w:hAnsi="Arial" w:cs="Arial"/>
        </w:rPr>
        <w:t>CBM service has been tested primarily against a MySQL</w:t>
      </w:r>
      <w:r w:rsidR="009E0EEC" w:rsidRPr="00AA554E">
        <w:rPr>
          <w:rFonts w:ascii="Arial" w:hAnsi="Arial" w:cs="Arial"/>
        </w:rPr>
        <w:t xml:space="preserve"> (5.X) database.</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Oracle</w:t>
      </w:r>
      <w:r w:rsidR="008B6AF8">
        <w:rPr>
          <w:rFonts w:ascii="Arial" w:hAnsi="Arial" w:cs="Arial"/>
        </w:rPr>
        <w:t xml:space="preserve"> (pending)</w:t>
      </w:r>
    </w:p>
    <w:p w:rsidR="00E22029" w:rsidRPr="00AA554E" w:rsidRDefault="00E22029" w:rsidP="00E22029">
      <w:pPr>
        <w:pStyle w:val="ListParagraph"/>
        <w:numPr>
          <w:ilvl w:val="0"/>
          <w:numId w:val="3"/>
        </w:numPr>
        <w:rPr>
          <w:rFonts w:ascii="Arial" w:hAnsi="Arial" w:cs="Arial"/>
        </w:rPr>
      </w:pPr>
      <w:r w:rsidRPr="00AA554E">
        <w:rPr>
          <w:rFonts w:ascii="Arial" w:hAnsi="Arial" w:cs="Arial"/>
        </w:rPr>
        <w:t>PostgreSQL</w:t>
      </w:r>
      <w:r w:rsidR="008B6AF8">
        <w:rPr>
          <w:rFonts w:ascii="Arial" w:hAnsi="Arial" w:cs="Arial"/>
        </w:rPr>
        <w:t xml:space="preserve"> (pending)</w:t>
      </w:r>
    </w:p>
    <w:p w:rsidR="00E22029" w:rsidRPr="00AA554E" w:rsidRDefault="00E22029" w:rsidP="00E22029">
      <w:pPr>
        <w:ind w:left="360"/>
        <w:rPr>
          <w:rFonts w:ascii="Arial" w:hAnsi="Arial" w:cs="Arial"/>
        </w:rPr>
      </w:pPr>
      <w:r w:rsidRPr="00AA554E">
        <w:rPr>
          <w:rFonts w:ascii="Arial" w:hAnsi="Arial" w:cs="Arial"/>
        </w:rPr>
        <w:t>Note: Some early CBM beta testers have also used Microsoft SQL (University of Colorado). Please contact TBPT for more information.</w:t>
      </w:r>
    </w:p>
    <w:p w:rsidR="00E22029" w:rsidRPr="00AA554E" w:rsidRDefault="00E22029" w:rsidP="00E22029">
      <w:pPr>
        <w:ind w:left="360"/>
        <w:rPr>
          <w:rFonts w:ascii="Arial" w:hAnsi="Arial" w:cs="Arial"/>
        </w:rPr>
      </w:pPr>
    </w:p>
    <w:p w:rsidR="00D413B2" w:rsidRPr="00AA554E" w:rsidRDefault="00D413B2" w:rsidP="00D413B2">
      <w:pPr>
        <w:rPr>
          <w:rFonts w:ascii="Arial" w:hAnsi="Arial" w:cs="Arial"/>
        </w:rPr>
      </w:pPr>
    </w:p>
    <w:p w:rsidR="00401019" w:rsidRPr="00AA554E" w:rsidRDefault="00696DC3" w:rsidP="00E13651">
      <w:pPr>
        <w:pStyle w:val="Heading2"/>
      </w:pPr>
      <w:bookmarkStart w:id="17" w:name="_Toc293000216"/>
      <w:r>
        <w:t xml:space="preserve">3.2 </w:t>
      </w:r>
      <w:r w:rsidR="00401019" w:rsidRPr="00AA554E">
        <w:t>ETL into CBM database</w:t>
      </w:r>
      <w:bookmarkEnd w:id="17"/>
      <w:r>
        <w:t xml:space="preserve"> </w:t>
      </w:r>
    </w:p>
    <w:p w:rsidR="00C46B5D" w:rsidRPr="00AA554E" w:rsidRDefault="00C46B5D" w:rsidP="00C46B5D">
      <w:pPr>
        <w:rPr>
          <w:rFonts w:ascii="Arial" w:hAnsi="Arial" w:cs="Arial"/>
        </w:rPr>
      </w:pPr>
      <w:r w:rsidRPr="00AA554E">
        <w:rPr>
          <w:rFonts w:ascii="Arial" w:hAnsi="Arial" w:cs="Arial"/>
        </w:rPr>
        <w:t>There are 3 files useful for reviewing when defining the ETL scripts:</w:t>
      </w:r>
    </w:p>
    <w:p w:rsidR="00C46B5D" w:rsidRPr="00AA554E" w:rsidRDefault="00C46B5D" w:rsidP="00C46B5D">
      <w:pPr>
        <w:numPr>
          <w:ilvl w:val="0"/>
          <w:numId w:val="3"/>
        </w:numPr>
        <w:rPr>
          <w:rFonts w:ascii="Arial" w:hAnsi="Arial" w:cs="Arial"/>
        </w:rPr>
      </w:pPr>
      <w:r w:rsidRPr="00AA554E">
        <w:rPr>
          <w:rFonts w:ascii="Arial" w:hAnsi="Arial" w:cs="Arial"/>
        </w:rPr>
        <w:t xml:space="preserve">The </w:t>
      </w:r>
      <w:r w:rsidRPr="00AA554E">
        <w:rPr>
          <w:rFonts w:ascii="Arial" w:hAnsi="Arial" w:cs="Arial"/>
          <w:b/>
        </w:rPr>
        <w:t xml:space="preserve">CBM 1.0 EA model </w:t>
      </w:r>
      <w:r w:rsidRPr="00AA554E">
        <w:rPr>
          <w:rFonts w:ascii="Arial" w:hAnsi="Arial" w:cs="Arial"/>
        </w:rPr>
        <w:t>(</w:t>
      </w:r>
      <w:r w:rsidRPr="00AA554E">
        <w:rPr>
          <w:rFonts w:ascii="Arial" w:hAnsi="Arial" w:cs="Arial"/>
          <w:i/>
        </w:rPr>
        <w:t>CBM with Value Domains.EAP</w:t>
      </w:r>
      <w:r w:rsidRPr="00AA554E">
        <w:rPr>
          <w:rFonts w:ascii="Arial" w:hAnsi="Arial" w:cs="Arial"/>
        </w:rPr>
        <w:t xml:space="preserve">, </w:t>
      </w:r>
      <w:r w:rsidRPr="00AA554E">
        <w:rPr>
          <w:rFonts w:ascii="Arial" w:hAnsi="Arial" w:cs="Arial"/>
          <w:i/>
        </w:rPr>
        <w:t>CBM with Value Domains.xmi</w:t>
      </w:r>
      <w:r w:rsidRPr="00AA554E">
        <w:rPr>
          <w:rFonts w:ascii="Arial" w:hAnsi="Arial" w:cs="Arial"/>
        </w:rPr>
        <w:t>)</w:t>
      </w:r>
    </w:p>
    <w:p w:rsidR="00C46B5D" w:rsidRPr="00AA554E" w:rsidRDefault="00C46B5D" w:rsidP="00C46B5D">
      <w:pPr>
        <w:numPr>
          <w:ilvl w:val="2"/>
          <w:numId w:val="3"/>
        </w:numPr>
        <w:rPr>
          <w:rFonts w:ascii="Arial" w:hAnsi="Arial" w:cs="Arial"/>
        </w:rPr>
      </w:pPr>
      <w:r w:rsidRPr="00AA554E">
        <w:rPr>
          <w:rFonts w:ascii="Arial" w:hAnsi="Arial" w:cs="Arial"/>
        </w:rPr>
        <w:t>Values are also incorporated in the EA model attributes.</w:t>
      </w:r>
    </w:p>
    <w:p w:rsidR="00C46B5D" w:rsidRPr="00AA554E" w:rsidRDefault="00C46B5D" w:rsidP="00C46B5D">
      <w:pPr>
        <w:numPr>
          <w:ilvl w:val="1"/>
          <w:numId w:val="3"/>
        </w:numPr>
        <w:rPr>
          <w:rFonts w:ascii="Arial" w:hAnsi="Arial" w:cs="Arial"/>
        </w:rPr>
      </w:pPr>
      <w:r w:rsidRPr="00AA554E">
        <w:rPr>
          <w:rFonts w:ascii="Arial" w:hAnsi="Arial" w:cs="Arial"/>
        </w:rPr>
        <w:t xml:space="preserve">The model can be viewed, traversed through via HTML representation of the EA model, found </w:t>
      </w:r>
      <w:hyperlink r:id="rId28" w:history="1">
        <w:r w:rsidRPr="00AA554E">
          <w:rPr>
            <w:rStyle w:val="Hyperlink"/>
            <w:rFonts w:ascii="Arial" w:hAnsi="Arial" w:cs="Arial"/>
          </w:rPr>
          <w:t>here</w:t>
        </w:r>
      </w:hyperlink>
      <w:r w:rsidRPr="00AA554E">
        <w:rPr>
          <w:rFonts w:ascii="Arial" w:hAnsi="Arial" w:cs="Arial"/>
        </w:rPr>
        <w:t>:</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rPr>
      </w:pPr>
      <w:r w:rsidRPr="00AA554E">
        <w:rPr>
          <w:rFonts w:ascii="Arial" w:hAnsi="Arial" w:cs="Arial"/>
        </w:rPr>
        <w:t>CBM_VocabularyTerms.xls</w:t>
      </w:r>
    </w:p>
    <w:p w:rsidR="00C46B5D" w:rsidRPr="00AA554E" w:rsidRDefault="00C46B5D" w:rsidP="00C46B5D">
      <w:pPr>
        <w:numPr>
          <w:ilvl w:val="1"/>
          <w:numId w:val="3"/>
        </w:numPr>
        <w:rPr>
          <w:rFonts w:ascii="Arial" w:hAnsi="Arial" w:cs="Arial"/>
        </w:rPr>
      </w:pPr>
      <w:r w:rsidRPr="00AA554E">
        <w:rPr>
          <w:rFonts w:ascii="Arial" w:hAnsi="Arial" w:cs="Arial"/>
        </w:rPr>
        <w:t xml:space="preserve">Please refer to the </w:t>
      </w:r>
      <w:r w:rsidRPr="00AA554E">
        <w:rPr>
          <w:rFonts w:ascii="Arial" w:hAnsi="Arial" w:cs="Arial"/>
          <w:i/>
        </w:rPr>
        <w:t>/Excel_VocabList</w:t>
      </w:r>
      <w:r w:rsidRPr="00AA554E">
        <w:rPr>
          <w:rFonts w:ascii="Arial" w:hAnsi="Arial" w:cs="Arial"/>
        </w:rPr>
        <w:t xml:space="preserve"> directory for the Excel file that contains mappings to SNOMED, ICD, and synonyms found in NCI Thesaurus for the terms used in CBM1.0Beta</w:t>
      </w:r>
    </w:p>
    <w:p w:rsidR="00C46B5D" w:rsidRPr="00AA554E" w:rsidRDefault="00C46B5D" w:rsidP="00C46B5D">
      <w:pPr>
        <w:numPr>
          <w:ilvl w:val="1"/>
          <w:numId w:val="3"/>
        </w:numPr>
        <w:rPr>
          <w:rFonts w:ascii="Arial" w:hAnsi="Arial" w:cs="Arial"/>
        </w:rPr>
      </w:pPr>
      <w:r w:rsidRPr="00AA554E">
        <w:rPr>
          <w:rFonts w:ascii="Arial" w:hAnsi="Arial" w:cs="Arial"/>
        </w:rPr>
        <w:t xml:space="preserve">Vocabulary lists –all now included in the NCI MetaThesaurus (required for semantic/syntactic compatibility) </w:t>
      </w:r>
    </w:p>
    <w:p w:rsidR="00C46B5D" w:rsidRPr="00AA554E" w:rsidRDefault="00C46B5D" w:rsidP="00C46B5D">
      <w:pPr>
        <w:ind w:left="1440"/>
        <w:rPr>
          <w:rFonts w:ascii="Arial" w:hAnsi="Arial" w:cs="Arial"/>
        </w:rPr>
      </w:pPr>
    </w:p>
    <w:p w:rsidR="00C46B5D" w:rsidRPr="00AA554E" w:rsidRDefault="00C46B5D" w:rsidP="00C46B5D">
      <w:pPr>
        <w:numPr>
          <w:ilvl w:val="0"/>
          <w:numId w:val="3"/>
        </w:numPr>
        <w:rPr>
          <w:rFonts w:ascii="Arial" w:hAnsi="Arial" w:cs="Arial"/>
          <w:i/>
        </w:rPr>
      </w:pPr>
      <w:r w:rsidRPr="00AA554E">
        <w:rPr>
          <w:rFonts w:ascii="Arial" w:hAnsi="Arial" w:cs="Arial"/>
          <w:i/>
        </w:rPr>
        <w:t>CBM.SQL  (available under each Database Directory in /database/*)</w:t>
      </w:r>
    </w:p>
    <w:p w:rsidR="00C46B5D" w:rsidRPr="00AA554E" w:rsidRDefault="00C46B5D" w:rsidP="00C46B5D">
      <w:pPr>
        <w:numPr>
          <w:ilvl w:val="1"/>
          <w:numId w:val="3"/>
        </w:numPr>
        <w:rPr>
          <w:rFonts w:ascii="Arial" w:hAnsi="Arial" w:cs="Arial"/>
        </w:rPr>
      </w:pPr>
      <w:r w:rsidRPr="00AA554E">
        <w:rPr>
          <w:rFonts w:ascii="Arial" w:hAnsi="Arial" w:cs="Arial"/>
        </w:rPr>
        <w:t>This database is CBM schema, “populated” with the diagnosis list  of values and the other terms required for reference.</w:t>
      </w:r>
    </w:p>
    <w:p w:rsidR="00C46B5D" w:rsidRPr="00AA554E" w:rsidRDefault="00C46B5D" w:rsidP="00C46B5D">
      <w:pPr>
        <w:ind w:left="1440"/>
        <w:rPr>
          <w:rFonts w:ascii="Arial" w:hAnsi="Arial" w:cs="Arial"/>
          <w:i/>
        </w:rPr>
      </w:pPr>
    </w:p>
    <w:p w:rsidR="00C46B5D" w:rsidRPr="00AA554E" w:rsidRDefault="00C46B5D" w:rsidP="00C46B5D">
      <w:pPr>
        <w:numPr>
          <w:ilvl w:val="1"/>
          <w:numId w:val="3"/>
        </w:numPr>
        <w:rPr>
          <w:rFonts w:ascii="Arial" w:hAnsi="Arial" w:cs="Arial"/>
        </w:rPr>
      </w:pPr>
      <w:r w:rsidRPr="00AA554E">
        <w:rPr>
          <w:rFonts w:ascii="Arial" w:hAnsi="Arial" w:cs="Arial"/>
        </w:rPr>
        <w:t xml:space="preserve"> This SQL schema can be used for ETL from the CBM-institute’s biorepository system. This schema has the expected domain values for each class within the model.</w:t>
      </w:r>
    </w:p>
    <w:p w:rsidR="00C46B5D" w:rsidRPr="00AA554E" w:rsidRDefault="00C46B5D" w:rsidP="00C46B5D">
      <w:pPr>
        <w:numPr>
          <w:ilvl w:val="0"/>
          <w:numId w:val="3"/>
        </w:numPr>
        <w:rPr>
          <w:rFonts w:ascii="Arial" w:hAnsi="Arial" w:cs="Arial"/>
        </w:rPr>
      </w:pPr>
      <w:r w:rsidRPr="00AA554E">
        <w:rPr>
          <w:rFonts w:ascii="Arial" w:hAnsi="Arial" w:cs="Arial"/>
        </w:rPr>
        <w:t>Pentaho Kettle or other preferred ETL programs can be used.  Some working versions of Kettle scripts for mapping into caTissue Suite (not guaranteed to work)</w:t>
      </w:r>
      <w:r w:rsidR="00850AC6" w:rsidRPr="00AA554E">
        <w:rPr>
          <w:rFonts w:ascii="Arial" w:hAnsi="Arial" w:cs="Arial"/>
        </w:rPr>
        <w:t xml:space="preserve"> are found </w:t>
      </w:r>
      <w:hyperlink r:id="rId29" w:anchor="a2cda98207395d94a970ddede5957e3be" w:history="1">
        <w:r w:rsidR="00850AC6" w:rsidRPr="00AA554E">
          <w:rPr>
            <w:rStyle w:val="Hyperlink"/>
            <w:rFonts w:ascii="Arial" w:hAnsi="Arial" w:cs="Arial"/>
          </w:rPr>
          <w:t>here</w:t>
        </w:r>
      </w:hyperlink>
      <w:r w:rsidR="00850AC6" w:rsidRPr="00AA554E">
        <w:rPr>
          <w:rFonts w:ascii="Arial" w:hAnsi="Arial" w:cs="Arial"/>
        </w:rPr>
        <w:t xml:space="preserve">. </w:t>
      </w:r>
    </w:p>
    <w:p w:rsidR="00850AC6" w:rsidRPr="00AA554E" w:rsidRDefault="00850AC6" w:rsidP="00850AC6">
      <w:pPr>
        <w:ind w:left="720"/>
        <w:rPr>
          <w:rFonts w:ascii="Arial" w:hAnsi="Arial" w:cs="Arial"/>
        </w:rPr>
      </w:pPr>
    </w:p>
    <w:p w:rsidR="0010264F" w:rsidRDefault="00C46B5D" w:rsidP="0010264F">
      <w:pPr>
        <w:numPr>
          <w:ilvl w:val="0"/>
          <w:numId w:val="3"/>
        </w:numPr>
        <w:rPr>
          <w:rFonts w:ascii="Arial" w:hAnsi="Arial" w:cs="Arial"/>
        </w:rPr>
      </w:pPr>
      <w:r w:rsidRPr="00AA554E">
        <w:rPr>
          <w:rFonts w:ascii="Arial" w:hAnsi="Arial" w:cs="Arial"/>
        </w:rPr>
        <w:t>It is recommended to use the CBM.SQL along with the CBM_VocabularyTerms.xls file during your mapping process.</w:t>
      </w:r>
    </w:p>
    <w:p w:rsidR="0010264F" w:rsidRDefault="0010264F" w:rsidP="0010264F">
      <w:pPr>
        <w:pStyle w:val="ListParagraph"/>
        <w:rPr>
          <w:rFonts w:ascii="Arial" w:hAnsi="Arial" w:cs="Arial"/>
        </w:rPr>
      </w:pPr>
    </w:p>
    <w:p w:rsidR="0010264F" w:rsidRPr="0010264F" w:rsidRDefault="0010264F" w:rsidP="0010264F">
      <w:pPr>
        <w:numPr>
          <w:ilvl w:val="0"/>
          <w:numId w:val="3"/>
        </w:numPr>
        <w:rPr>
          <w:rFonts w:ascii="Arial" w:hAnsi="Arial" w:cs="Arial"/>
        </w:rPr>
      </w:pPr>
      <w:r w:rsidRPr="0010264F">
        <w:rPr>
          <w:rFonts w:ascii="Arial" w:hAnsi="Arial" w:cs="Arial"/>
        </w:rPr>
        <w:t>Save your CBM database into a preferred database name: e.g. cbm.sql</w:t>
      </w:r>
    </w:p>
    <w:p w:rsidR="0010264F" w:rsidRDefault="0010264F" w:rsidP="00AA554E">
      <w:pPr>
        <w:rPr>
          <w:rFonts w:ascii="Arial" w:hAnsi="Arial" w:cs="Arial"/>
          <w:b/>
        </w:rPr>
      </w:pPr>
    </w:p>
    <w:p w:rsidR="00AA554E" w:rsidRDefault="00AA554E" w:rsidP="00AA554E">
      <w:pPr>
        <w:rPr>
          <w:rFonts w:ascii="Arial" w:hAnsi="Arial" w:cs="Arial"/>
        </w:rPr>
      </w:pPr>
      <w:r w:rsidRPr="00AA554E">
        <w:rPr>
          <w:rFonts w:ascii="Arial" w:hAnsi="Arial" w:cs="Arial"/>
          <w:b/>
        </w:rPr>
        <w:t>For Testing</w:t>
      </w:r>
      <w:r>
        <w:rPr>
          <w:rFonts w:ascii="Arial" w:hAnsi="Arial" w:cs="Arial"/>
          <w:b/>
        </w:rPr>
        <w:t xml:space="preserve"> of CBM service</w:t>
      </w:r>
      <w:r w:rsidRPr="00AA554E">
        <w:rPr>
          <w:rFonts w:ascii="Arial" w:hAnsi="Arial" w:cs="Arial"/>
          <w:b/>
        </w:rPr>
        <w:t>:</w:t>
      </w:r>
      <w:r>
        <w:rPr>
          <w:rFonts w:ascii="Arial" w:hAnsi="Arial" w:cs="Arial"/>
        </w:rPr>
        <w:t xml:space="preserve"> There is a </w:t>
      </w:r>
      <w:r w:rsidRPr="00AA554E">
        <w:rPr>
          <w:rFonts w:ascii="Arial" w:hAnsi="Arial" w:cs="Arial"/>
          <w:b/>
        </w:rPr>
        <w:t>cbm_test_data.sql</w:t>
      </w:r>
      <w:r>
        <w:rPr>
          <w:rFonts w:ascii="Arial" w:hAnsi="Arial" w:cs="Arial"/>
        </w:rPr>
        <w:t xml:space="preserve"> with valid queries in the /database directory (available for MySQL).</w:t>
      </w:r>
    </w:p>
    <w:p w:rsidR="00AA554E" w:rsidRDefault="00AA554E" w:rsidP="00401019">
      <w:pPr>
        <w:rPr>
          <w:rFonts w:ascii="Arial" w:hAnsi="Arial" w:cs="Arial"/>
        </w:rPr>
      </w:pPr>
    </w:p>
    <w:p w:rsidR="00696DC3" w:rsidRPr="00AA554E" w:rsidRDefault="00696DC3" w:rsidP="00696DC3">
      <w:pPr>
        <w:pStyle w:val="Heading3"/>
        <w:rPr>
          <w:rFonts w:ascii="Arial" w:hAnsi="Arial" w:cs="Arial"/>
        </w:rPr>
      </w:pPr>
      <w:bookmarkStart w:id="18" w:name="_Toc293000217"/>
      <w:r>
        <w:rPr>
          <w:rFonts w:ascii="Arial" w:hAnsi="Arial" w:cs="Arial"/>
        </w:rPr>
        <w:t>3.2.1</w:t>
      </w:r>
      <w:r w:rsidRPr="00AA554E">
        <w:rPr>
          <w:rFonts w:ascii="Arial" w:hAnsi="Arial" w:cs="Arial"/>
        </w:rPr>
        <w:t xml:space="preserve"> Set up MySQL database</w:t>
      </w:r>
      <w:bookmarkEnd w:id="18"/>
    </w:p>
    <w:p w:rsidR="00696DC3" w:rsidRPr="00AA554E" w:rsidRDefault="00696DC3" w:rsidP="00696DC3">
      <w:pPr>
        <w:rPr>
          <w:rFonts w:ascii="Arial" w:hAnsi="Arial" w:cs="Arial"/>
          <w:color w:val="000000"/>
          <w:sz w:val="22"/>
        </w:rPr>
      </w:pP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If you are using a platform other than Windows or Mac OS X, please refer to the following instructions to read all table names as lower case: </w:t>
      </w:r>
      <w:hyperlink r:id="rId30" w:history="1">
        <w:r w:rsidRPr="00AA554E">
          <w:rPr>
            <w:rStyle w:val="Hyperlink"/>
            <w:rFonts w:ascii="Arial" w:hAnsi="Arial" w:cs="Arial"/>
          </w:rPr>
          <w:t>http://dev.mysql.com/doc/refman/5.0/en/identifier-case-sensitivity.html</w:t>
        </w:r>
      </w:hyperlink>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Verify you are using MySQL 5</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Create a MySQL database (use “cbm” if possible)</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The database must be configured to treat table names in a case insensitive way.  This is </w:t>
      </w:r>
      <w:r w:rsidR="008B1334">
        <w:rPr>
          <w:rFonts w:ascii="Arial" w:hAnsi="Arial" w:cs="Arial"/>
          <w:color w:val="000000"/>
        </w:rPr>
        <w:t>the default on Windows and other</w:t>
      </w:r>
      <w:r w:rsidRPr="00AA554E">
        <w:rPr>
          <w:rFonts w:ascii="Arial" w:hAnsi="Arial" w:cs="Arial"/>
          <w:color w:val="000000"/>
        </w:rPr>
        <w:t xml:space="preserve"> environments that have case-insensitive file names. On Linux, MAC-OS and other UNIX-like environments, insert the following line in the file /etc/my.cnf after the line the contains </w:t>
      </w:r>
      <w:r w:rsidRPr="00AA554E">
        <w:rPr>
          <w:rFonts w:ascii="Arial" w:hAnsi="Arial" w:cs="Arial"/>
          <w:color w:val="000000"/>
          <w:sz w:val="20"/>
          <w:szCs w:val="20"/>
        </w:rPr>
        <w:t>[mysqld]</w:t>
      </w:r>
      <w:r w:rsidRPr="00AA554E">
        <w:rPr>
          <w:rFonts w:ascii="Arial" w:hAnsi="Arial" w:cs="Arial"/>
          <w:color w:val="000000"/>
        </w:rPr>
        <w:t>:</w:t>
      </w:r>
      <w:r w:rsidRPr="00AA554E">
        <w:rPr>
          <w:rFonts w:ascii="Arial" w:hAnsi="Arial" w:cs="Arial"/>
          <w:color w:val="000000"/>
        </w:rPr>
        <w:br/>
      </w:r>
      <w:r w:rsidRPr="00AA554E">
        <w:rPr>
          <w:rFonts w:ascii="Arial" w:hAnsi="Arial" w:cs="Arial"/>
          <w:color w:val="000000"/>
          <w:sz w:val="20"/>
          <w:szCs w:val="20"/>
        </w:rPr>
        <w:t>lower_case_table_names=1</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 xml:space="preserve">Create a user that has permissions to access the database: </w:t>
      </w:r>
      <w:hyperlink r:id="rId31" w:history="1">
        <w:r w:rsidRPr="00AA554E">
          <w:rPr>
            <w:rStyle w:val="Hyperlink"/>
            <w:rFonts w:ascii="Arial" w:hAnsi="Arial" w:cs="Arial"/>
          </w:rPr>
          <w:t>http://dev.mysql.com/doc/refman/5.1/en/adding-users.html</w:t>
        </w:r>
      </w:hyperlink>
      <w:r w:rsidRPr="00AA554E">
        <w:rPr>
          <w:rFonts w:ascii="Arial" w:hAnsi="Arial" w:cs="Arial"/>
          <w:color w:val="000000"/>
        </w:rPr>
        <w:t xml:space="preserve"> </w:t>
      </w:r>
    </w:p>
    <w:p w:rsidR="00696DC3" w:rsidRPr="00AA554E" w:rsidRDefault="00696DC3" w:rsidP="00696DC3">
      <w:pPr>
        <w:pStyle w:val="ListParagraph"/>
        <w:numPr>
          <w:ilvl w:val="0"/>
          <w:numId w:val="6"/>
        </w:numPr>
        <w:rPr>
          <w:rFonts w:ascii="Arial" w:hAnsi="Arial" w:cs="Arial"/>
          <w:color w:val="000000"/>
        </w:rPr>
      </w:pPr>
      <w:r w:rsidRPr="00AA554E">
        <w:rPr>
          <w:rFonts w:ascii="Arial" w:hAnsi="Arial" w:cs="Arial"/>
          <w:color w:val="000000"/>
        </w:rPr>
        <w:t>Load the test data into the mysql database</w:t>
      </w:r>
    </w:p>
    <w:p w:rsidR="00696DC3" w:rsidRPr="00AA554E" w:rsidRDefault="00696DC3" w:rsidP="00696DC3">
      <w:pPr>
        <w:pStyle w:val="ListParagraph"/>
        <w:numPr>
          <w:ilvl w:val="1"/>
          <w:numId w:val="6"/>
        </w:numPr>
        <w:rPr>
          <w:rFonts w:ascii="Arial" w:hAnsi="Arial" w:cs="Arial"/>
          <w:color w:val="000000"/>
        </w:rPr>
      </w:pPr>
      <w:r w:rsidRPr="00AA554E">
        <w:rPr>
          <w:rFonts w:ascii="Arial" w:hAnsi="Arial" w:cs="Arial"/>
          <w:color w:val="000000"/>
        </w:rPr>
        <w:t xml:space="preserve">Example using mysql </w:t>
      </w:r>
      <w:r>
        <w:rPr>
          <w:rFonts w:ascii="Arial" w:hAnsi="Arial" w:cs="Arial"/>
          <w:color w:val="000000"/>
        </w:rPr>
        <w:t>command prompt: source cbm_test_data</w:t>
      </w:r>
      <w:r w:rsidRPr="00AA554E">
        <w:rPr>
          <w:rFonts w:ascii="Arial" w:hAnsi="Arial" w:cs="Arial"/>
          <w:color w:val="000000"/>
        </w:rPr>
        <w:t xml:space="preserve">.sql </w:t>
      </w:r>
    </w:p>
    <w:p w:rsidR="00696DC3" w:rsidRPr="00AA554E" w:rsidRDefault="00696DC3" w:rsidP="00696DC3">
      <w:pPr>
        <w:pStyle w:val="ListParagraph"/>
        <w:ind w:left="1080"/>
        <w:rPr>
          <w:rFonts w:ascii="Arial" w:hAnsi="Arial" w:cs="Arial"/>
          <w:color w:val="000000"/>
        </w:rPr>
      </w:pPr>
      <w:r w:rsidRPr="00AA554E">
        <w:rPr>
          <w:rFonts w:ascii="Arial" w:hAnsi="Arial" w:cs="Arial"/>
          <w:color w:val="000000"/>
        </w:rPr>
        <w:t>Note:  A simple database</w:t>
      </w:r>
      <w:r>
        <w:rPr>
          <w:rFonts w:ascii="Arial" w:hAnsi="Arial" w:cs="Arial"/>
          <w:color w:val="000000"/>
        </w:rPr>
        <w:t xml:space="preserve"> (cbm_test_data.sql) is included</w:t>
      </w:r>
      <w:r w:rsidRPr="00AA554E">
        <w:rPr>
          <w:rFonts w:ascii="Arial" w:hAnsi="Arial" w:cs="Arial"/>
          <w:color w:val="000000"/>
        </w:rPr>
        <w:t xml:space="preserve"> with limited data. </w:t>
      </w:r>
      <w:r w:rsidR="008B6AF8">
        <w:rPr>
          <w:rFonts w:ascii="Arial" w:hAnsi="Arial" w:cs="Arial"/>
          <w:color w:val="000000"/>
        </w:rPr>
        <w:t xml:space="preserve"> One can use CBM.SQL to create the site’s individual cbm*.sql </w:t>
      </w:r>
      <w:r w:rsidRPr="00AA554E">
        <w:rPr>
          <w:rFonts w:ascii="Arial" w:hAnsi="Arial" w:cs="Arial"/>
          <w:color w:val="000000"/>
        </w:rPr>
        <w:t>database and populate sample data using MYSQL programs.</w:t>
      </w:r>
    </w:p>
    <w:p w:rsidR="00696DC3" w:rsidRPr="00AA554E" w:rsidRDefault="00696DC3" w:rsidP="00696DC3">
      <w:pPr>
        <w:pStyle w:val="Heading3"/>
        <w:rPr>
          <w:rFonts w:ascii="Arial" w:hAnsi="Arial" w:cs="Arial"/>
        </w:rPr>
      </w:pPr>
      <w:bookmarkStart w:id="19" w:name="_Toc293000218"/>
      <w:r>
        <w:rPr>
          <w:rFonts w:ascii="Arial" w:hAnsi="Arial" w:cs="Arial"/>
        </w:rPr>
        <w:t>3.2.2</w:t>
      </w:r>
      <w:r w:rsidRPr="00AA554E">
        <w:rPr>
          <w:rFonts w:ascii="Arial" w:hAnsi="Arial" w:cs="Arial"/>
        </w:rPr>
        <w:t xml:space="preserve"> Set up </w:t>
      </w:r>
      <w:r>
        <w:rPr>
          <w:rFonts w:ascii="Arial" w:hAnsi="Arial" w:cs="Arial"/>
        </w:rPr>
        <w:t>Oracle</w:t>
      </w:r>
      <w:r w:rsidRPr="00AA554E">
        <w:rPr>
          <w:rFonts w:ascii="Arial" w:hAnsi="Arial" w:cs="Arial"/>
        </w:rPr>
        <w:t xml:space="preserve"> database</w:t>
      </w:r>
      <w:bookmarkEnd w:id="19"/>
    </w:p>
    <w:p w:rsidR="00696DC3" w:rsidRDefault="00696DC3" w:rsidP="00401019">
      <w:pPr>
        <w:rPr>
          <w:rFonts w:ascii="Arial" w:hAnsi="Arial" w:cs="Arial"/>
        </w:rPr>
      </w:pPr>
      <w:r>
        <w:rPr>
          <w:rFonts w:ascii="Arial" w:hAnsi="Arial" w:cs="Arial"/>
        </w:rPr>
        <w:t>TBD</w:t>
      </w:r>
    </w:p>
    <w:p w:rsidR="00696DC3" w:rsidRPr="00AA554E" w:rsidRDefault="00696DC3" w:rsidP="00696DC3">
      <w:pPr>
        <w:pStyle w:val="Heading3"/>
        <w:rPr>
          <w:rFonts w:ascii="Arial" w:hAnsi="Arial" w:cs="Arial"/>
        </w:rPr>
      </w:pPr>
      <w:bookmarkStart w:id="20" w:name="_Toc293000219"/>
      <w:r>
        <w:rPr>
          <w:rFonts w:ascii="Arial" w:hAnsi="Arial" w:cs="Arial"/>
        </w:rPr>
        <w:t>3.2.3</w:t>
      </w:r>
      <w:r w:rsidRPr="00AA554E">
        <w:rPr>
          <w:rFonts w:ascii="Arial" w:hAnsi="Arial" w:cs="Arial"/>
        </w:rPr>
        <w:t xml:space="preserve"> Set up </w:t>
      </w:r>
      <w:r>
        <w:rPr>
          <w:rFonts w:ascii="Arial" w:hAnsi="Arial" w:cs="Arial"/>
        </w:rPr>
        <w:t>PostgreSQL</w:t>
      </w:r>
      <w:r w:rsidRPr="00AA554E">
        <w:rPr>
          <w:rFonts w:ascii="Arial" w:hAnsi="Arial" w:cs="Arial"/>
        </w:rPr>
        <w:t xml:space="preserve"> database</w:t>
      </w:r>
      <w:bookmarkEnd w:id="20"/>
    </w:p>
    <w:p w:rsidR="00696DC3" w:rsidRPr="00AA554E" w:rsidRDefault="00696DC3" w:rsidP="00401019">
      <w:pPr>
        <w:rPr>
          <w:rFonts w:ascii="Arial" w:hAnsi="Arial" w:cs="Arial"/>
        </w:rPr>
      </w:pPr>
      <w:r>
        <w:rPr>
          <w:rFonts w:ascii="Arial" w:hAnsi="Arial" w:cs="Arial"/>
        </w:rPr>
        <w:t>TBD</w:t>
      </w:r>
    </w:p>
    <w:p w:rsidR="00112EA4" w:rsidRPr="00AA554E" w:rsidRDefault="0010264F" w:rsidP="00401019">
      <w:pPr>
        <w:pStyle w:val="Heading1"/>
        <w:rPr>
          <w:color w:val="3366FF"/>
        </w:rPr>
      </w:pPr>
      <w:bookmarkStart w:id="21" w:name="_Toc293000220"/>
      <w:r w:rsidRPr="00AA554E">
        <w:rPr>
          <w:color w:val="3366FF"/>
        </w:rPr>
        <w:t>4.0 Instructions</w:t>
      </w:r>
      <w:r w:rsidR="00112EA4" w:rsidRPr="00AA554E">
        <w:rPr>
          <w:color w:val="3366FF"/>
        </w:rPr>
        <w:t xml:space="preserve"> for Deploying CBM service at your test site/institute.</w:t>
      </w:r>
      <w:bookmarkEnd w:id="21"/>
      <w:r w:rsidR="00493902" w:rsidRPr="00AA554E">
        <w:rPr>
          <w:color w:val="3366FF"/>
        </w:rPr>
        <w:t xml:space="preserve">  </w:t>
      </w:r>
    </w:p>
    <w:p w:rsidR="00E515A9" w:rsidRPr="00AA554E" w:rsidRDefault="00B046B3" w:rsidP="00E515A9">
      <w:pPr>
        <w:pStyle w:val="Heading2"/>
      </w:pPr>
      <w:bookmarkStart w:id="22" w:name="_Toc293000221"/>
      <w:r w:rsidRPr="00AA554E">
        <w:t>4</w:t>
      </w:r>
      <w:r w:rsidR="00D927FA" w:rsidRPr="00AA554E">
        <w:t xml:space="preserve">.1  </w:t>
      </w:r>
      <w:r w:rsidR="00E515A9" w:rsidRPr="00AA554E">
        <w:t>Pre-requisites</w:t>
      </w:r>
      <w:bookmarkEnd w:id="22"/>
    </w:p>
    <w:p w:rsidR="00E515A9" w:rsidRPr="00AA554E" w:rsidRDefault="00E515A9" w:rsidP="00E515A9">
      <w:pPr>
        <w:rPr>
          <w:rFonts w:ascii="Arial" w:hAnsi="Arial" w:cs="Arial"/>
        </w:rPr>
      </w:pPr>
    </w:p>
    <w:p w:rsidR="00E515A9" w:rsidRPr="00AA554E" w:rsidRDefault="00E515A9" w:rsidP="00E515A9">
      <w:pPr>
        <w:pStyle w:val="ListParagraph"/>
        <w:numPr>
          <w:ilvl w:val="0"/>
          <w:numId w:val="9"/>
        </w:numPr>
        <w:rPr>
          <w:rFonts w:ascii="Arial" w:hAnsi="Arial" w:cs="Arial"/>
        </w:rPr>
      </w:pPr>
      <w:r w:rsidRPr="00AA554E">
        <w:rPr>
          <w:rFonts w:ascii="Arial" w:hAnsi="Arial" w:cs="Arial"/>
        </w:rPr>
        <w:t xml:space="preserve">Install JDK 1.5.0_14 or later </w:t>
      </w:r>
      <w:r w:rsidR="00FD1114">
        <w:rPr>
          <w:rFonts w:ascii="Arial" w:hAnsi="Arial" w:cs="Arial"/>
        </w:rPr>
        <w:t xml:space="preserve">version of JDK 5 </w:t>
      </w:r>
      <w:r w:rsidRPr="00AA554E">
        <w:rPr>
          <w:rFonts w:ascii="Arial" w:hAnsi="Arial" w:cs="Arial"/>
        </w:rPr>
        <w:t>(NOT JDK 6)</w:t>
      </w:r>
      <w:r w:rsidR="0032519E" w:rsidRPr="00AA554E">
        <w:rPr>
          <w:rFonts w:ascii="Arial" w:hAnsi="Arial" w:cs="Arial"/>
        </w:rPr>
        <w:t xml:space="preserve">  (i.e. JDK 1.5.0u22 package</w:t>
      </w:r>
      <w:r w:rsidR="00EE1417" w:rsidRPr="00AA554E">
        <w:rPr>
          <w:rFonts w:ascii="Arial" w:hAnsi="Arial" w:cs="Arial"/>
        </w:rPr>
        <w:t xml:space="preserve"> that installs JDK 1.5.0_22</w:t>
      </w:r>
      <w:r w:rsidR="0032519E" w:rsidRPr="00AA554E">
        <w:rPr>
          <w:rFonts w:ascii="Arial" w:hAnsi="Arial" w:cs="Arial"/>
        </w:rPr>
        <w:t>)</w:t>
      </w:r>
    </w:p>
    <w:p w:rsidR="0032519E" w:rsidRPr="00AA554E" w:rsidRDefault="00E515A9" w:rsidP="00736D69">
      <w:pPr>
        <w:pStyle w:val="ListParagraph"/>
        <w:numPr>
          <w:ilvl w:val="1"/>
          <w:numId w:val="9"/>
        </w:numPr>
        <w:rPr>
          <w:rFonts w:ascii="Arial" w:hAnsi="Arial" w:cs="Arial"/>
        </w:rPr>
      </w:pPr>
      <w:r w:rsidRPr="00AA554E">
        <w:rPr>
          <w:rFonts w:ascii="Arial" w:hAnsi="Arial" w:cs="Arial"/>
        </w:rPr>
        <w:t>Set JAVA_HOME environment variable to point to your JDK directory.</w:t>
      </w:r>
    </w:p>
    <w:p w:rsidR="00E515A9" w:rsidRPr="00AA554E" w:rsidRDefault="00E515A9" w:rsidP="00E515A9">
      <w:pPr>
        <w:pStyle w:val="ListParagraph"/>
        <w:numPr>
          <w:ilvl w:val="0"/>
          <w:numId w:val="9"/>
        </w:numPr>
        <w:rPr>
          <w:rFonts w:ascii="Arial" w:hAnsi="Arial" w:cs="Arial"/>
        </w:rPr>
      </w:pPr>
      <w:r w:rsidRPr="00AA554E">
        <w:rPr>
          <w:rFonts w:ascii="Arial" w:hAnsi="Arial" w:cs="Arial"/>
        </w:rPr>
        <w:t>Install Ant 1.7.0</w:t>
      </w:r>
      <w:r w:rsidR="0032519E" w:rsidRPr="00AA554E">
        <w:rPr>
          <w:rFonts w:ascii="Arial" w:hAnsi="Arial" w:cs="Arial"/>
        </w:rPr>
        <w:t xml:space="preserve">  (</w:t>
      </w:r>
      <w:r w:rsidR="00736D69" w:rsidRPr="00AA554E">
        <w:rPr>
          <w:rFonts w:ascii="Arial" w:hAnsi="Arial" w:cs="Arial"/>
        </w:rPr>
        <w:t xml:space="preserve">Note: </w:t>
      </w:r>
      <w:r w:rsidR="0032519E" w:rsidRPr="00AA554E">
        <w:rPr>
          <w:rFonts w:ascii="Arial" w:hAnsi="Arial" w:cs="Arial"/>
        </w:rPr>
        <w:t>Make sure it is this version)</w:t>
      </w:r>
    </w:p>
    <w:p w:rsidR="00E515A9" w:rsidRPr="00AA554E" w:rsidRDefault="00E515A9" w:rsidP="00E515A9">
      <w:pPr>
        <w:pStyle w:val="ListParagraph"/>
        <w:numPr>
          <w:ilvl w:val="1"/>
          <w:numId w:val="9"/>
        </w:numPr>
        <w:rPr>
          <w:rFonts w:ascii="Arial" w:hAnsi="Arial" w:cs="Arial"/>
        </w:rPr>
      </w:pPr>
      <w:r w:rsidRPr="00AA554E">
        <w:rPr>
          <w:rFonts w:ascii="Arial" w:hAnsi="Arial" w:cs="Arial"/>
        </w:rPr>
        <w:lastRenderedPageBreak/>
        <w:t>Set ANT_HOME environment variable to point to your Ant directory.</w:t>
      </w:r>
    </w:p>
    <w:p w:rsidR="00DA4BD7" w:rsidRPr="00AA554E" w:rsidRDefault="00DA4BD7" w:rsidP="00736D69">
      <w:pPr>
        <w:pStyle w:val="ListParagraph"/>
        <w:ind w:left="0"/>
        <w:rPr>
          <w:rFonts w:ascii="Arial" w:hAnsi="Arial" w:cs="Arial"/>
        </w:rPr>
      </w:pPr>
    </w:p>
    <w:p w:rsidR="00E515A9" w:rsidRPr="00AA554E" w:rsidRDefault="00B046B3" w:rsidP="00E515A9">
      <w:pPr>
        <w:pStyle w:val="Heading2"/>
      </w:pPr>
      <w:bookmarkStart w:id="23" w:name="_Toc293000222"/>
      <w:r w:rsidRPr="00AA554E">
        <w:t>4</w:t>
      </w:r>
      <w:r w:rsidR="00D927FA" w:rsidRPr="00AA554E">
        <w:t xml:space="preserve">.2  </w:t>
      </w:r>
      <w:r w:rsidR="0010264F">
        <w:t xml:space="preserve">Set environment variables - </w:t>
      </w:r>
      <w:r w:rsidR="00E515A9" w:rsidRPr="00AA554E">
        <w:t>CBM deployment package</w:t>
      </w:r>
      <w:r w:rsidR="002B3951" w:rsidRPr="00AA554E">
        <w:t xml:space="preserve"> </w:t>
      </w:r>
      <w:r w:rsidR="0010264F">
        <w:t>location</w:t>
      </w:r>
      <w:bookmarkEnd w:id="23"/>
    </w:p>
    <w:p w:rsidR="00E515A9" w:rsidRPr="00AA554E" w:rsidRDefault="00E515A9" w:rsidP="00E515A9">
      <w:pPr>
        <w:rPr>
          <w:rFonts w:ascii="Arial" w:hAnsi="Arial" w:cs="Arial"/>
        </w:rPr>
      </w:pPr>
    </w:p>
    <w:p w:rsidR="00561838" w:rsidRDefault="0010264F" w:rsidP="00561838">
      <w:pPr>
        <w:pStyle w:val="ListParagraph"/>
        <w:ind w:left="0"/>
        <w:rPr>
          <w:rFonts w:ascii="Arial" w:hAnsi="Arial" w:cs="Arial"/>
        </w:rPr>
      </w:pPr>
      <w:r w:rsidRPr="00AA554E">
        <w:rPr>
          <w:rFonts w:ascii="Arial" w:hAnsi="Arial" w:cs="Arial"/>
        </w:rPr>
        <w:t xml:space="preserve">CBM_DIR </w:t>
      </w:r>
      <w:r>
        <w:rPr>
          <w:rFonts w:ascii="Arial" w:hAnsi="Arial" w:cs="Arial"/>
        </w:rPr>
        <w:t>will refer to the name of the directory  where you unzipped the package (this directory should have /cbm, etc.)</w:t>
      </w:r>
    </w:p>
    <w:p w:rsidR="00397096" w:rsidRPr="00AA554E" w:rsidRDefault="00131041" w:rsidP="00397096">
      <w:pPr>
        <w:rPr>
          <w:rFonts w:ascii="Arial" w:hAnsi="Arial" w:cs="Arial"/>
          <w:b/>
          <w:color w:val="FF0000"/>
          <w:sz w:val="22"/>
        </w:rPr>
      </w:pPr>
      <w:r w:rsidRPr="00AA554E">
        <w:rPr>
          <w:rFonts w:ascii="Arial" w:hAnsi="Arial" w:cs="Arial"/>
          <w:sz w:val="22"/>
        </w:rPr>
        <w:t xml:space="preserve">Set GLOBUS_LOCATION environment variable to point to the CBM_DIR/ws-core-4.0.3 directory  </w:t>
      </w:r>
    </w:p>
    <w:p w:rsidR="00E515A9" w:rsidRPr="0010264F" w:rsidRDefault="00E515A9" w:rsidP="0010264F">
      <w:pPr>
        <w:rPr>
          <w:rFonts w:ascii="Arial" w:hAnsi="Arial" w:cs="Arial"/>
        </w:rPr>
      </w:pPr>
    </w:p>
    <w:p w:rsidR="000B5AD2" w:rsidRPr="00AA554E" w:rsidRDefault="000B5AD2" w:rsidP="00CB4645">
      <w:pPr>
        <w:pStyle w:val="ListParagraph"/>
        <w:ind w:left="1080"/>
        <w:rPr>
          <w:rFonts w:ascii="Arial" w:hAnsi="Arial" w:cs="Arial"/>
          <w:color w:val="000000"/>
        </w:rPr>
      </w:pPr>
    </w:p>
    <w:p w:rsidR="00E515A9" w:rsidRPr="00AA554E" w:rsidRDefault="00B046B3" w:rsidP="00E515A9">
      <w:pPr>
        <w:pStyle w:val="Heading2"/>
      </w:pPr>
      <w:bookmarkStart w:id="24" w:name="_Toc293000223"/>
      <w:r w:rsidRPr="00AA554E">
        <w:t>4</w:t>
      </w:r>
      <w:r w:rsidR="00FC2436">
        <w:t>.3</w:t>
      </w:r>
      <w:r w:rsidR="00D927FA" w:rsidRPr="00AA554E">
        <w:t xml:space="preserve">   </w:t>
      </w:r>
      <w:r w:rsidR="00E515A9" w:rsidRPr="00AA554E">
        <w:t>Set up your JBoss Container</w:t>
      </w:r>
      <w:bookmarkEnd w:id="24"/>
    </w:p>
    <w:p w:rsidR="00E515A9" w:rsidRPr="00AA554E" w:rsidRDefault="00E515A9" w:rsidP="00E515A9">
      <w:pPr>
        <w:rPr>
          <w:rFonts w:ascii="Arial" w:hAnsi="Arial" w:cs="Arial"/>
          <w:color w:val="000000"/>
          <w:sz w:val="22"/>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Copy the container/jboss-4.0.5.GA directory to a directory of your choice.</w:t>
      </w:r>
    </w:p>
    <w:p w:rsidR="00691072" w:rsidRPr="00AA554E" w:rsidRDefault="00691072" w:rsidP="00691072">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Set your JBOSS_HOME environment variable to point to the jboss-4.0.5.GA directory</w:t>
      </w:r>
    </w:p>
    <w:p w:rsidR="005A2461" w:rsidRPr="00AA554E" w:rsidRDefault="005A2461">
      <w:pPr>
        <w:pStyle w:val="ListParagraph"/>
        <w:rPr>
          <w:rFonts w:ascii="Arial" w:hAnsi="Arial" w:cs="Arial"/>
          <w:color w:val="000000"/>
        </w:rPr>
      </w:pPr>
    </w:p>
    <w:p w:rsidR="00E515A9" w:rsidRPr="00AA554E" w:rsidRDefault="00E515A9" w:rsidP="00E515A9">
      <w:pPr>
        <w:pStyle w:val="ListParagraph"/>
        <w:numPr>
          <w:ilvl w:val="0"/>
          <w:numId w:val="7"/>
        </w:numPr>
        <w:rPr>
          <w:rFonts w:ascii="Arial" w:hAnsi="Arial" w:cs="Arial"/>
          <w:color w:val="000000"/>
        </w:rPr>
      </w:pPr>
      <w:r w:rsidRPr="00AA554E">
        <w:rPr>
          <w:rFonts w:ascii="Arial" w:hAnsi="Arial" w:cs="Arial"/>
          <w:color w:val="000000"/>
        </w:rPr>
        <w:t>Edit the JBOSS_HOME/server/default/deploy/jbossweb-tomcat55.sar/server.xml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Connector port to the value for your server</w:t>
      </w:r>
    </w:p>
    <w:p w:rsidR="00E515A9" w:rsidRPr="00AA554E" w:rsidRDefault="00136873" w:rsidP="00E515A9">
      <w:pPr>
        <w:pStyle w:val="ListParagraph"/>
        <w:numPr>
          <w:ilvl w:val="1"/>
          <w:numId w:val="7"/>
        </w:numPr>
        <w:rPr>
          <w:rFonts w:ascii="Arial" w:hAnsi="Arial" w:cs="Arial"/>
          <w:color w:val="000000"/>
        </w:rPr>
      </w:pPr>
      <w:r w:rsidRPr="00AA554E">
        <w:rPr>
          <w:rFonts w:ascii="Arial" w:hAnsi="Arial" w:cs="Arial"/>
          <w:color w:val="000000"/>
        </w:rPr>
        <w:t xml:space="preserve">Default is </w:t>
      </w:r>
      <w:r w:rsidR="00E515A9" w:rsidRPr="00AA554E">
        <w:rPr>
          <w:rFonts w:ascii="Arial" w:hAnsi="Arial" w:cs="Arial"/>
          <w:color w:val="000000"/>
        </w:rPr>
        <w:t>&lt;Connector port="8080"</w:t>
      </w:r>
    </w:p>
    <w:p w:rsidR="00E515A9" w:rsidRPr="00AA554E" w:rsidRDefault="00E515A9" w:rsidP="00736D69">
      <w:pPr>
        <w:pStyle w:val="ListParagraph"/>
        <w:rPr>
          <w:rFonts w:ascii="Arial" w:hAnsi="Arial" w:cs="Arial"/>
          <w:color w:val="000000"/>
        </w:rPr>
      </w:pPr>
      <w:r w:rsidRPr="00AA554E">
        <w:rPr>
          <w:rFonts w:ascii="Arial" w:hAnsi="Arial" w:cs="Arial"/>
          <w:color w:val="000000"/>
        </w:rPr>
        <w:t>Edit JBOSS_HOME/server/default/deploy/wsrf.war/WEB-INF/web.xml</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Change the default port parameter to the value for your server</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&lt;param-name&gt;defaultPort&lt;/param-name&gt;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&lt;param-value&gt;8080&lt;/param-value&gt;</w:t>
      </w:r>
    </w:p>
    <w:p w:rsidR="00E515A9" w:rsidRPr="00AA554E" w:rsidRDefault="00E515A9" w:rsidP="00E515A9">
      <w:pPr>
        <w:pStyle w:val="ListParagraph"/>
        <w:numPr>
          <w:ilvl w:val="1"/>
          <w:numId w:val="7"/>
        </w:numPr>
        <w:rPr>
          <w:rFonts w:ascii="Arial" w:hAnsi="Arial" w:cs="Arial"/>
          <w:color w:val="000000"/>
        </w:rPr>
      </w:pPr>
      <w:r w:rsidRPr="00AA554E">
        <w:rPr>
          <w:rFonts w:ascii="Arial" w:hAnsi="Arial" w:cs="Arial"/>
          <w:color w:val="000000"/>
        </w:rPr>
        <w:t>&lt;/init-param&gt;</w:t>
      </w:r>
    </w:p>
    <w:p w:rsidR="005A2461" w:rsidRPr="00AA554E" w:rsidRDefault="00970FA3">
      <w:pPr>
        <w:pStyle w:val="ListParagraph"/>
        <w:numPr>
          <w:ilvl w:val="0"/>
          <w:numId w:val="7"/>
        </w:numPr>
        <w:rPr>
          <w:rFonts w:ascii="Arial" w:hAnsi="Arial" w:cs="Arial"/>
          <w:color w:val="000000"/>
        </w:rPr>
      </w:pPr>
      <w:r w:rsidRPr="00AA554E">
        <w:rPr>
          <w:rFonts w:ascii="Arial" w:hAnsi="Arial" w:cs="Arial"/>
          <w:color w:val="000000"/>
        </w:rPr>
        <w:t xml:space="preserve">Verify the valid JDBC drivers are available in the JBoss directory JBOSS_HOME/server/default/lib </w:t>
      </w:r>
    </w:p>
    <w:p w:rsidR="00970FA3" w:rsidRPr="00AA554E" w:rsidRDefault="00696DC3" w:rsidP="00970FA3">
      <w:pPr>
        <w:pStyle w:val="ListParagraph"/>
        <w:numPr>
          <w:ilvl w:val="1"/>
          <w:numId w:val="7"/>
        </w:numPr>
        <w:rPr>
          <w:rFonts w:ascii="Arial" w:hAnsi="Arial" w:cs="Arial"/>
          <w:color w:val="000000"/>
        </w:rPr>
      </w:pPr>
      <w:r w:rsidRPr="00696DC3">
        <w:rPr>
          <w:rFonts w:ascii="Arial" w:hAnsi="Arial" w:cs="Arial"/>
          <w:b/>
          <w:color w:val="000000"/>
        </w:rPr>
        <w:t>MySQL.</w:t>
      </w:r>
      <w:r>
        <w:rPr>
          <w:rFonts w:ascii="Arial" w:hAnsi="Arial" w:cs="Arial"/>
          <w:color w:val="000000"/>
        </w:rPr>
        <w:t xml:space="preserve"> </w:t>
      </w:r>
      <w:r w:rsidR="00970FA3" w:rsidRPr="00AA554E">
        <w:rPr>
          <w:rFonts w:ascii="Arial" w:hAnsi="Arial" w:cs="Arial"/>
          <w:color w:val="000000"/>
        </w:rPr>
        <w:t>MySQL JDBC jar drivers for MySQL are included in the directory.</w:t>
      </w:r>
    </w:p>
    <w:p w:rsidR="0013352A" w:rsidRDefault="008B1334" w:rsidP="00970FA3">
      <w:pPr>
        <w:pStyle w:val="ListParagraph"/>
        <w:numPr>
          <w:ilvl w:val="1"/>
          <w:numId w:val="7"/>
        </w:numPr>
        <w:rPr>
          <w:rFonts w:ascii="Arial" w:hAnsi="Arial" w:cs="Arial"/>
          <w:color w:val="000000"/>
        </w:rPr>
      </w:pPr>
      <w:r w:rsidRPr="008B1334">
        <w:rPr>
          <w:rFonts w:ascii="Arial" w:hAnsi="Arial" w:cs="Arial"/>
          <w:b/>
          <w:color w:val="000000"/>
        </w:rPr>
        <w:t>Oracle and PostgreSQL</w:t>
      </w:r>
      <w:r>
        <w:rPr>
          <w:rFonts w:ascii="Arial" w:hAnsi="Arial" w:cs="Arial"/>
          <w:color w:val="000000"/>
        </w:rPr>
        <w:t xml:space="preserve">. </w:t>
      </w:r>
      <w:r w:rsidR="001434F6" w:rsidRPr="00AA554E">
        <w:rPr>
          <w:rFonts w:ascii="Arial" w:hAnsi="Arial" w:cs="Arial"/>
          <w:color w:val="000000"/>
        </w:rPr>
        <w:t xml:space="preserve">Check the JBOSS_HOME/server/default/lib directory for a copy of the appropriate JDBC driver jar for your database.  Copy your JDBC jar there if it is missing. </w:t>
      </w:r>
    </w:p>
    <w:p w:rsidR="00696DC3" w:rsidRPr="00AA554E" w:rsidRDefault="00696DC3" w:rsidP="00696DC3">
      <w:pPr>
        <w:pStyle w:val="ListParagraph"/>
        <w:numPr>
          <w:ilvl w:val="2"/>
          <w:numId w:val="7"/>
        </w:numPr>
        <w:rPr>
          <w:rFonts w:ascii="Arial" w:hAnsi="Arial" w:cs="Arial"/>
          <w:color w:val="000000"/>
        </w:rPr>
      </w:pPr>
      <w:r>
        <w:t xml:space="preserve">The proper Oracle and Postgres JDBC drivers (jars) will need to be installed in </w:t>
      </w:r>
      <w:r w:rsidR="008B1334">
        <w:t>this directory and will be dependent on the database versions (distributions) used.</w:t>
      </w:r>
    </w:p>
    <w:p w:rsidR="00E515A9" w:rsidRPr="00AA554E" w:rsidRDefault="00B046B3" w:rsidP="00E515A9">
      <w:pPr>
        <w:pStyle w:val="Heading2"/>
      </w:pPr>
      <w:bookmarkStart w:id="25" w:name="_Toc293000224"/>
      <w:r w:rsidRPr="00AA554E">
        <w:t>4</w:t>
      </w:r>
      <w:r w:rsidR="00FC2436">
        <w:t>.4</w:t>
      </w:r>
      <w:r w:rsidR="00D927FA" w:rsidRPr="00AA554E">
        <w:t xml:space="preserve">   </w:t>
      </w:r>
      <w:r w:rsidR="00E515A9" w:rsidRPr="00AA554E">
        <w:t>Deploy Grid service</w:t>
      </w:r>
      <w:bookmarkEnd w:id="25"/>
    </w:p>
    <w:p w:rsidR="00E515A9" w:rsidRPr="00AA554E" w:rsidRDefault="00E515A9" w:rsidP="00E515A9">
      <w:pPr>
        <w:rPr>
          <w:rFonts w:ascii="Arial" w:hAnsi="Arial" w:cs="Arial"/>
          <w:color w:val="000000"/>
          <w:sz w:val="22"/>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Copy the “</w:t>
      </w:r>
      <w:r w:rsidR="00145A17">
        <w:rPr>
          <w:rFonts w:ascii="Arial" w:hAnsi="Arial" w:cs="Arial"/>
          <w:color w:val="000000"/>
        </w:rPr>
        <w:t>/</w:t>
      </w:r>
      <w:r w:rsidRPr="00AA554E">
        <w:rPr>
          <w:rFonts w:ascii="Arial" w:hAnsi="Arial" w:cs="Arial"/>
          <w:color w:val="000000"/>
        </w:rPr>
        <w:t>cbm” folder (Grid service) to a folder of your choice.</w:t>
      </w:r>
    </w:p>
    <w:p w:rsidR="00BD31FC" w:rsidRPr="00AA554E" w:rsidRDefault="00BD31FC" w:rsidP="00BD31FC">
      <w:pPr>
        <w:pStyle w:val="ListParagraph"/>
        <w:rPr>
          <w:rFonts w:ascii="Arial" w:hAnsi="Arial" w:cs="Arial"/>
          <w:color w:val="000000"/>
        </w:rPr>
      </w:pPr>
    </w:p>
    <w:p w:rsidR="00BD31FC" w:rsidRPr="00BD31FC" w:rsidRDefault="00E515A9" w:rsidP="00BD31FC">
      <w:pPr>
        <w:pStyle w:val="ListParagraph"/>
        <w:numPr>
          <w:ilvl w:val="0"/>
          <w:numId w:val="5"/>
        </w:numPr>
        <w:rPr>
          <w:rFonts w:ascii="Arial" w:hAnsi="Arial" w:cs="Arial"/>
          <w:color w:val="000000"/>
        </w:rPr>
      </w:pPr>
      <w:r w:rsidRPr="00AA554E">
        <w:rPr>
          <w:rFonts w:ascii="Arial" w:hAnsi="Arial" w:cs="Arial"/>
          <w:color w:val="000000"/>
        </w:rPr>
        <w:t>Copy the cbm/lib/</w:t>
      </w:r>
      <w:r w:rsidR="001E31E3" w:rsidRPr="00AA554E">
        <w:rPr>
          <w:rFonts w:ascii="Arial" w:hAnsi="Arial" w:cs="Arial"/>
          <w:b/>
          <w:color w:val="000000"/>
        </w:rPr>
        <w:t>cbm</w:t>
      </w:r>
      <w:r w:rsidRPr="00AA554E">
        <w:rPr>
          <w:rFonts w:ascii="Arial" w:hAnsi="Arial" w:cs="Arial"/>
          <w:b/>
          <w:color w:val="000000"/>
        </w:rPr>
        <w:t>-orm.jar</w:t>
      </w:r>
      <w:r w:rsidRPr="00AA554E">
        <w:rPr>
          <w:rFonts w:ascii="Arial" w:hAnsi="Arial" w:cs="Arial"/>
          <w:color w:val="000000"/>
        </w:rPr>
        <w:t xml:space="preserve"> to a folder of your choice</w:t>
      </w:r>
    </w:p>
    <w:p w:rsidR="00BD31FC" w:rsidRDefault="00BD31FC" w:rsidP="00BD31FC">
      <w:pPr>
        <w:pStyle w:val="ListParagraph"/>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lastRenderedPageBreak/>
        <w:t xml:space="preserve">Update </w:t>
      </w:r>
      <w:r w:rsidR="00BD31FC">
        <w:rPr>
          <w:rFonts w:ascii="Arial" w:hAnsi="Arial" w:cs="Arial"/>
          <w:color w:val="000000"/>
        </w:rPr>
        <w:t xml:space="preserve">file in </w:t>
      </w:r>
      <w:r w:rsidR="00BD31FC" w:rsidRPr="00BD31FC">
        <w:rPr>
          <w:rFonts w:ascii="Arial" w:hAnsi="Arial" w:cs="Arial"/>
          <w:b/>
          <w:color w:val="000000"/>
        </w:rPr>
        <w:t>cbm-orm.jar</w:t>
      </w:r>
      <w:r w:rsidR="00FC2436">
        <w:rPr>
          <w:rFonts w:ascii="Arial" w:hAnsi="Arial" w:cs="Arial"/>
          <w:b/>
          <w:color w:val="000000"/>
        </w:rPr>
        <w:t xml:space="preserve">   (Direct to MySQL, Oracle (pending), and PostgreSQL (pending) database type)</w:t>
      </w:r>
    </w:p>
    <w:p w:rsidR="00491830" w:rsidRPr="00AA554E"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Extract the jar</w:t>
      </w:r>
      <w:r w:rsidR="003356E7" w:rsidRPr="00AA554E">
        <w:rPr>
          <w:rFonts w:ascii="Arial" w:hAnsi="Arial" w:cs="Arial"/>
          <w:color w:val="000000"/>
        </w:rPr>
        <w:t xml:space="preserve">  (for extraction and creating jar files</w:t>
      </w:r>
      <w:r w:rsidR="005759CA" w:rsidRPr="00AA554E">
        <w:rPr>
          <w:rFonts w:ascii="Arial" w:hAnsi="Arial" w:cs="Arial"/>
          <w:color w:val="000000"/>
        </w:rPr>
        <w:t>, the \Java\jdk1.5.0.5.0_22\bin\jar program may be used)</w:t>
      </w:r>
    </w:p>
    <w:p w:rsidR="00892750" w:rsidRPr="005D69AA" w:rsidRDefault="00E515A9" w:rsidP="00BD31FC">
      <w:pPr>
        <w:pStyle w:val="ListParagraph"/>
        <w:numPr>
          <w:ilvl w:val="1"/>
          <w:numId w:val="5"/>
        </w:numPr>
        <w:tabs>
          <w:tab w:val="left" w:pos="900"/>
          <w:tab w:val="left" w:pos="990"/>
        </w:tabs>
        <w:ind w:left="900" w:hanging="180"/>
        <w:rPr>
          <w:rFonts w:ascii="Arial" w:hAnsi="Arial" w:cs="Arial"/>
          <w:color w:val="000000"/>
        </w:rPr>
      </w:pPr>
      <w:r w:rsidRPr="00AA554E">
        <w:rPr>
          <w:rFonts w:ascii="Arial" w:hAnsi="Arial" w:cs="Arial"/>
          <w:color w:val="000000"/>
        </w:rPr>
        <w:t xml:space="preserve">Update the following properties in the file </w:t>
      </w:r>
      <w:r w:rsidRPr="00AA554E">
        <w:rPr>
          <w:rFonts w:ascii="Arial" w:hAnsi="Arial" w:cs="Arial"/>
          <w:b/>
          <w:color w:val="000000"/>
        </w:rPr>
        <w:t>hibernate.cfg.xml</w:t>
      </w:r>
      <w:r w:rsidR="00892750" w:rsidRPr="00AA554E">
        <w:rPr>
          <w:rFonts w:ascii="Arial" w:hAnsi="Arial" w:cs="Arial"/>
          <w:b/>
          <w:color w:val="000000"/>
        </w:rPr>
        <w:t>:</w:t>
      </w:r>
    </w:p>
    <w:p w:rsidR="005D69AA" w:rsidRPr="005D69AA" w:rsidRDefault="005D69AA" w:rsidP="005D69AA">
      <w:pPr>
        <w:pStyle w:val="ListParagraph"/>
        <w:tabs>
          <w:tab w:val="left" w:pos="900"/>
          <w:tab w:val="left" w:pos="990"/>
        </w:tabs>
        <w:ind w:left="900"/>
        <w:rPr>
          <w:rFonts w:ascii="Arial" w:hAnsi="Arial" w:cs="Arial"/>
          <w:color w:val="000000"/>
        </w:rPr>
      </w:pPr>
      <w:r>
        <w:rPr>
          <w:rFonts w:ascii="Arial" w:hAnsi="Arial" w:cs="Arial"/>
          <w:color w:val="000000"/>
        </w:rPr>
        <w:t>Follow the commented fields in the file that denote MySQL, Oracle, and PostGre settings. Below is a description of the items that are changing.</w:t>
      </w:r>
    </w:p>
    <w:p w:rsidR="009A0748" w:rsidRPr="00AA554E" w:rsidRDefault="00A80B59" w:rsidP="002E2B95">
      <w:pPr>
        <w:pStyle w:val="ListParagraph"/>
        <w:numPr>
          <w:ilvl w:val="2"/>
          <w:numId w:val="5"/>
        </w:numPr>
        <w:tabs>
          <w:tab w:val="left" w:pos="900"/>
          <w:tab w:val="left" w:pos="1260"/>
        </w:tabs>
        <w:ind w:left="1170" w:firstLine="0"/>
        <w:rPr>
          <w:rFonts w:ascii="Arial" w:hAnsi="Arial" w:cs="Arial"/>
          <w:color w:val="000000"/>
        </w:rPr>
      </w:pPr>
      <w:r w:rsidRPr="00AA554E">
        <w:rPr>
          <w:rFonts w:ascii="Arial" w:hAnsi="Arial" w:cs="Arial"/>
          <w:b/>
          <w:color w:val="000000"/>
        </w:rPr>
        <w:t xml:space="preserve"> </w:t>
      </w:r>
      <w:r w:rsidR="00892750" w:rsidRPr="00AA554E">
        <w:rPr>
          <w:rFonts w:ascii="Arial" w:hAnsi="Arial" w:cs="Arial"/>
          <w:color w:val="000000"/>
        </w:rPr>
        <w:t>Update the database connection information:</w:t>
      </w:r>
      <w:r w:rsidRPr="00AA554E">
        <w:rPr>
          <w:rFonts w:ascii="Arial" w:hAnsi="Arial" w:cs="Arial"/>
          <w:color w:val="000000"/>
        </w:rPr>
        <w:t xml:space="preserve"> (in the test package, “cbm</w:t>
      </w:r>
      <w:r w:rsidR="009A0748" w:rsidRPr="00AA554E">
        <w:rPr>
          <w:rFonts w:ascii="Arial" w:hAnsi="Arial" w:cs="Arial"/>
          <w:color w:val="000000"/>
        </w:rPr>
        <w:t>Tes</w:t>
      </w:r>
      <w:r w:rsidR="008B1334">
        <w:rPr>
          <w:rFonts w:ascii="Arial" w:hAnsi="Arial" w:cs="Arial"/>
          <w:color w:val="000000"/>
        </w:rPr>
        <w:t>tData</w:t>
      </w:r>
      <w:r w:rsidRPr="00AA554E">
        <w:rPr>
          <w:rFonts w:ascii="Arial" w:hAnsi="Arial" w:cs="Arial"/>
          <w:color w:val="000000"/>
        </w:rPr>
        <w:t>”</w:t>
      </w:r>
      <w:r w:rsidR="009A0748" w:rsidRPr="00AA554E">
        <w:rPr>
          <w:rFonts w:ascii="Arial" w:hAnsi="Arial" w:cs="Arial"/>
          <w:color w:val="000000"/>
        </w:rPr>
        <w:t xml:space="preserve"> </w:t>
      </w:r>
      <w:r w:rsidR="00145A17">
        <w:rPr>
          <w:rFonts w:ascii="Arial" w:hAnsi="Arial" w:cs="Arial"/>
          <w:color w:val="000000"/>
        </w:rPr>
        <w:t xml:space="preserve">based off cbm_test_data.SQL schema </w:t>
      </w:r>
      <w:r w:rsidR="009A0748" w:rsidRPr="00AA554E">
        <w:rPr>
          <w:rFonts w:ascii="Arial" w:hAnsi="Arial" w:cs="Arial"/>
          <w:color w:val="000000"/>
        </w:rPr>
        <w:t xml:space="preserve">can be used if the ETL process in your site is incomplete.  </w:t>
      </w:r>
    </w:p>
    <w:p w:rsidR="005A2461" w:rsidRPr="00AA554E" w:rsidRDefault="009A0748" w:rsidP="002E2B95">
      <w:pPr>
        <w:pStyle w:val="ListParagraph"/>
        <w:tabs>
          <w:tab w:val="left" w:pos="900"/>
          <w:tab w:val="left" w:pos="1260"/>
        </w:tabs>
        <w:ind w:left="1170"/>
        <w:rPr>
          <w:rFonts w:ascii="Arial" w:hAnsi="Arial" w:cs="Arial"/>
          <w:color w:val="000000"/>
        </w:rPr>
      </w:pPr>
      <w:r w:rsidRPr="00AA554E">
        <w:rPr>
          <w:rFonts w:ascii="Arial" w:hAnsi="Arial" w:cs="Arial"/>
          <w:color w:val="000000"/>
        </w:rPr>
        <w:t>Below, highlight</w:t>
      </w:r>
      <w:r w:rsidR="00145A17">
        <w:rPr>
          <w:rFonts w:ascii="Arial" w:hAnsi="Arial" w:cs="Arial"/>
          <w:color w:val="000000"/>
        </w:rPr>
        <w:t>ed</w:t>
      </w:r>
      <w:r w:rsidRPr="00AA554E">
        <w:rPr>
          <w:rFonts w:ascii="Arial" w:hAnsi="Arial" w:cs="Arial"/>
          <w:color w:val="000000"/>
        </w:rPr>
        <w:t xml:space="preserve"> areas denote the values that should be specific to your install, example shows “cbm”</w:t>
      </w:r>
      <w:r w:rsidR="00816619">
        <w:rPr>
          <w:rFonts w:ascii="Arial" w:hAnsi="Arial" w:cs="Arial"/>
          <w:color w:val="000000"/>
        </w:rPr>
        <w:t xml:space="preserve"> as the name of the site database</w:t>
      </w:r>
      <w:r w:rsidR="00A80B59" w:rsidRPr="00AA554E">
        <w:rPr>
          <w:rFonts w:ascii="Arial" w:hAnsi="Arial" w:cs="Arial"/>
          <w:color w:val="000000"/>
        </w:rPr>
        <w: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name="connection.url"&gt; jdbc:mysql://</w:t>
      </w:r>
      <w:r w:rsidRPr="002E2B95">
        <w:rPr>
          <w:rFonts w:ascii="Arial Narrow" w:hAnsi="Arial Narrow" w:cs="Arial"/>
          <w:color w:val="000000"/>
          <w:sz w:val="20"/>
          <w:highlight w:val="yellow"/>
        </w:rPr>
        <w:t>localhost</w:t>
      </w:r>
      <w:r w:rsidRPr="002E2B95">
        <w:rPr>
          <w:rFonts w:ascii="Arial Narrow" w:hAnsi="Arial Narrow" w:cs="Arial"/>
          <w:color w:val="000000"/>
          <w:sz w:val="20"/>
        </w:rPr>
        <w:t>/</w:t>
      </w:r>
      <w:r w:rsidRPr="002E2B95">
        <w:rPr>
          <w:rFonts w:ascii="Arial Narrow" w:hAnsi="Arial Narrow" w:cs="Arial"/>
          <w:color w:val="000000"/>
          <w:sz w:val="20"/>
          <w:highlight w:val="yellow"/>
        </w:rPr>
        <w:t>cbm</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name="connection.username"&gt;</w:t>
      </w:r>
      <w:r w:rsidRPr="002E2B95">
        <w:rPr>
          <w:rFonts w:ascii="Arial Narrow" w:hAnsi="Arial Narrow" w:cs="Arial"/>
          <w:color w:val="000000"/>
          <w:sz w:val="20"/>
          <w:highlight w:val="yellow"/>
        </w:rPr>
        <w:t>user</w:t>
      </w:r>
      <w:r w:rsidRPr="002E2B95">
        <w:rPr>
          <w:rFonts w:ascii="Arial Narrow" w:hAnsi="Arial Narrow" w:cs="Arial"/>
          <w:color w:val="000000"/>
          <w:sz w:val="20"/>
        </w:rPr>
        <w:t>&lt;/property&gt;</w:t>
      </w:r>
    </w:p>
    <w:p w:rsidR="00E515A9" w:rsidRPr="002E2B95" w:rsidRDefault="003C7194" w:rsidP="002E2B95">
      <w:pPr>
        <w:ind w:left="1170"/>
        <w:rPr>
          <w:rFonts w:ascii="Arial Narrow" w:hAnsi="Arial Narrow" w:cs="Arial"/>
          <w:color w:val="000000"/>
          <w:sz w:val="20"/>
        </w:rPr>
      </w:pPr>
      <w:r w:rsidRPr="002E2B95">
        <w:rPr>
          <w:rFonts w:ascii="Arial Narrow" w:hAnsi="Arial Narrow" w:cs="Arial"/>
          <w:color w:val="000000"/>
          <w:sz w:val="20"/>
        </w:rPr>
        <w:t>&lt;property name="connection.password"&gt;</w:t>
      </w:r>
      <w:r w:rsidRPr="002E2B95">
        <w:rPr>
          <w:rFonts w:ascii="Arial Narrow" w:hAnsi="Arial Narrow" w:cs="Arial"/>
          <w:color w:val="000000"/>
          <w:sz w:val="20"/>
          <w:highlight w:val="yellow"/>
        </w:rPr>
        <w:t>password</w:t>
      </w:r>
      <w:r w:rsidRPr="002E2B95">
        <w:rPr>
          <w:rFonts w:ascii="Arial Narrow" w:hAnsi="Arial Narrow" w:cs="Arial"/>
          <w:color w:val="000000"/>
          <w:sz w:val="20"/>
        </w:rPr>
        <w:t>&lt;/property&gt;</w:t>
      </w:r>
    </w:p>
    <w:p w:rsidR="00491830" w:rsidRPr="00AA554E" w:rsidRDefault="00491830" w:rsidP="00B12CB5">
      <w:pPr>
        <w:pStyle w:val="ListParagraph"/>
        <w:ind w:left="0"/>
        <w:rPr>
          <w:rFonts w:ascii="Arial" w:hAnsi="Arial" w:cs="Arial"/>
          <w:color w:val="000000"/>
        </w:rPr>
      </w:pP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connection.driver_class property to list the driver name of the database server being used.</w:t>
      </w:r>
    </w:p>
    <w:p w:rsidR="007924DF" w:rsidRPr="00AA554E" w:rsidRDefault="007924DF" w:rsidP="007924DF">
      <w:pPr>
        <w:pStyle w:val="ListParagraph"/>
        <w:ind w:left="0"/>
        <w:rPr>
          <w:rFonts w:ascii="Arial" w:hAnsi="Arial" w:cs="Arial"/>
          <w:color w:val="000000"/>
          <w:sz w:val="20"/>
          <w:szCs w:val="20"/>
        </w:rPr>
      </w:pPr>
    </w:p>
    <w:p w:rsidR="007924DF" w:rsidRPr="002E2B95" w:rsidRDefault="003C7194" w:rsidP="002E2B95">
      <w:pPr>
        <w:pStyle w:val="ListParagraph"/>
        <w:ind w:left="1260"/>
        <w:rPr>
          <w:rFonts w:ascii="Arial Narrow" w:hAnsi="Arial Narrow" w:cs="Arial"/>
          <w:color w:val="000000"/>
          <w:sz w:val="20"/>
          <w:szCs w:val="20"/>
        </w:rPr>
      </w:pPr>
      <w:r w:rsidRPr="002E2B95">
        <w:rPr>
          <w:rFonts w:ascii="Arial Narrow" w:hAnsi="Arial Narrow" w:cs="Arial"/>
          <w:color w:val="000000"/>
          <w:sz w:val="20"/>
          <w:szCs w:val="20"/>
        </w:rPr>
        <w:t>&lt;propertyname="connection.driver_class"&gt;com.mysql.jdbc.Driver&lt;/property</w:t>
      </w:r>
      <w:r w:rsidR="00892750" w:rsidRPr="002E2B95">
        <w:rPr>
          <w:rFonts w:ascii="Arial Narrow" w:hAnsi="Arial Narrow" w:cs="Arial"/>
          <w:color w:val="000000"/>
          <w:sz w:val="20"/>
          <w:szCs w:val="20"/>
        </w:rPr>
        <w:t xml:space="preserve">&gt; </w:t>
      </w:r>
    </w:p>
    <w:p w:rsidR="00892750" w:rsidRPr="00AA554E" w:rsidRDefault="00892750" w:rsidP="007924DF">
      <w:pPr>
        <w:pStyle w:val="ListParagraph"/>
        <w:ind w:left="0"/>
        <w:rPr>
          <w:rFonts w:ascii="Arial" w:hAnsi="Arial" w:cs="Arial"/>
          <w:color w:val="000000"/>
          <w:sz w:val="20"/>
          <w:szCs w:val="20"/>
        </w:rPr>
      </w:pPr>
      <w:r w:rsidRPr="00AA554E">
        <w:rPr>
          <w:rFonts w:ascii="Arial" w:hAnsi="Arial" w:cs="Arial"/>
          <w:color w:val="000000"/>
          <w:sz w:val="20"/>
          <w:szCs w:val="20"/>
        </w:rPr>
        <w:t xml:space="preserve"> </w:t>
      </w:r>
    </w:p>
    <w:p w:rsidR="00892750" w:rsidRPr="00AA554E" w:rsidRDefault="00892750" w:rsidP="002E2B95">
      <w:pPr>
        <w:pStyle w:val="ListParagraph"/>
        <w:numPr>
          <w:ilvl w:val="2"/>
          <w:numId w:val="5"/>
        </w:numPr>
        <w:ind w:left="1260" w:hanging="90"/>
        <w:rPr>
          <w:rFonts w:ascii="Arial" w:hAnsi="Arial" w:cs="Arial"/>
          <w:color w:val="000000"/>
        </w:rPr>
      </w:pPr>
      <w:r w:rsidRPr="00AA554E">
        <w:rPr>
          <w:rFonts w:ascii="Arial" w:hAnsi="Arial" w:cs="Arial"/>
          <w:color w:val="000000"/>
        </w:rPr>
        <w:t>Update the Hibernate dialect property to align with the database server being used.</w:t>
      </w:r>
    </w:p>
    <w:p w:rsidR="005A2461" w:rsidRPr="00AA554E" w:rsidRDefault="005A2461">
      <w:pPr>
        <w:pStyle w:val="ListParagraph"/>
        <w:ind w:left="0"/>
        <w:rPr>
          <w:rFonts w:ascii="Arial" w:hAnsi="Arial" w:cs="Arial"/>
          <w:color w:val="000000"/>
          <w:sz w:val="20"/>
          <w:szCs w:val="20"/>
        </w:rPr>
      </w:pPr>
    </w:p>
    <w:p w:rsidR="005A2461" w:rsidRDefault="003C7194" w:rsidP="005D69AA">
      <w:pPr>
        <w:pStyle w:val="ListParagraph"/>
        <w:ind w:left="1170"/>
        <w:rPr>
          <w:rFonts w:ascii="Arial Narrow" w:hAnsi="Arial Narrow" w:cs="Arial"/>
          <w:color w:val="000000"/>
          <w:sz w:val="20"/>
          <w:szCs w:val="20"/>
        </w:rPr>
      </w:pPr>
      <w:r w:rsidRPr="002E2B95">
        <w:rPr>
          <w:rFonts w:ascii="Arial Narrow" w:hAnsi="Arial Narrow" w:cs="Arial"/>
          <w:color w:val="000000"/>
          <w:sz w:val="20"/>
          <w:szCs w:val="20"/>
        </w:rPr>
        <w:t>&lt;property name="dialect"&gt;org.hibernate.dialect.MySQLDialect&lt;/property&gt;</w:t>
      </w:r>
    </w:p>
    <w:p w:rsidR="005D69AA" w:rsidRPr="00AA554E" w:rsidRDefault="005D69AA" w:rsidP="005D69AA">
      <w:pPr>
        <w:pStyle w:val="ListParagraph"/>
        <w:ind w:left="90"/>
        <w:jc w:val="center"/>
        <w:rPr>
          <w:rFonts w:ascii="Arial" w:hAnsi="Arial" w:cs="Arial"/>
          <w:color w:val="000000"/>
          <w:sz w:val="20"/>
          <w:szCs w:val="20"/>
        </w:rPr>
      </w:pPr>
      <w:r>
        <w:rPr>
          <w:rFonts w:ascii="Arial" w:hAnsi="Arial" w:cs="Arial"/>
          <w:noProof/>
          <w:color w:val="000000"/>
          <w:sz w:val="20"/>
        </w:rPr>
        <w:lastRenderedPageBreak/>
        <w:drawing>
          <wp:inline distT="0" distB="0" distL="0" distR="0">
            <wp:extent cx="5943600" cy="54079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5407995"/>
                    </a:xfrm>
                    <a:prstGeom prst="rect">
                      <a:avLst/>
                    </a:prstGeom>
                    <a:noFill/>
                    <a:ln w="9525">
                      <a:noFill/>
                      <a:miter lim="800000"/>
                      <a:headEnd/>
                      <a:tailEnd/>
                    </a:ln>
                  </pic:spPr>
                </pic:pic>
              </a:graphicData>
            </a:graphic>
          </wp:inline>
        </w:drawing>
      </w:r>
    </w:p>
    <w:p w:rsidR="005A2461" w:rsidRPr="00AA554E" w:rsidRDefault="005A2461" w:rsidP="005D69AA">
      <w:pPr>
        <w:pStyle w:val="ListParagraph"/>
        <w:rPr>
          <w:rFonts w:ascii="Arial" w:hAnsi="Arial" w:cs="Arial"/>
          <w:color w:val="000000"/>
          <w:sz w:val="20"/>
          <w:szCs w:val="20"/>
        </w:rPr>
      </w:pPr>
    </w:p>
    <w:p w:rsidR="005A2461" w:rsidRPr="00AA554E" w:rsidRDefault="005A2461">
      <w:pPr>
        <w:pStyle w:val="ListParagraph"/>
        <w:ind w:left="0"/>
        <w:rPr>
          <w:rFonts w:ascii="Arial" w:hAnsi="Arial" w:cs="Arial"/>
          <w:color w:val="000000"/>
          <w:sz w:val="20"/>
          <w:szCs w:val="20"/>
        </w:rPr>
      </w:pPr>
    </w:p>
    <w:p w:rsidR="009A0748" w:rsidRPr="00AA554E" w:rsidRDefault="009A0748" w:rsidP="009A0748">
      <w:pPr>
        <w:pStyle w:val="ListParagraph"/>
        <w:ind w:left="1080"/>
        <w:rPr>
          <w:rFonts w:ascii="Arial" w:hAnsi="Arial" w:cs="Arial"/>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This current CBM service does not authenticate users.  Users will not  be prompted for  username/password.  The username/password referenced above is for the CBM  database.   That information will be used by the service to connect to the   database when queries are submitted to it.  Localhost is used with the assumption that the CBM grid service is running on the same machine as the CBM  database.  If the service and database are running on separate servers, the hostname of the database server will need to be used.</w:t>
      </w:r>
    </w:p>
    <w:p w:rsidR="005A2461" w:rsidRPr="00AA554E" w:rsidRDefault="005A2461">
      <w:pPr>
        <w:pStyle w:val="ListParagraph"/>
        <w:ind w:left="0"/>
        <w:rPr>
          <w:rFonts w:ascii="Arial" w:hAnsi="Arial" w:cs="Arial"/>
          <w:color w:val="000000"/>
          <w:sz w:val="20"/>
          <w:szCs w:val="20"/>
        </w:rPr>
      </w:pPr>
    </w:p>
    <w:p w:rsidR="009A0748" w:rsidRPr="00AA554E" w:rsidRDefault="00E515A9" w:rsidP="009A0748">
      <w:pPr>
        <w:pStyle w:val="ListParagraph"/>
        <w:ind w:left="1080"/>
        <w:rPr>
          <w:rFonts w:ascii="Arial" w:hAnsi="Arial" w:cs="Arial"/>
          <w:color w:val="000000"/>
        </w:rPr>
      </w:pPr>
      <w:r w:rsidRPr="00AA554E">
        <w:rPr>
          <w:rFonts w:ascii="Arial" w:hAnsi="Arial" w:cs="Arial"/>
          <w:color w:val="000000"/>
        </w:rPr>
        <w:t>Re-create/update the jar with the new file</w:t>
      </w:r>
      <w:r w:rsidR="004D661A">
        <w:rPr>
          <w:rFonts w:ascii="Arial" w:hAnsi="Arial" w:cs="Arial"/>
          <w:color w:val="000000"/>
        </w:rPr>
        <w:t xml:space="preserve"> (i.e.  in the CBM</w:t>
      </w:r>
      <w:r w:rsidR="009A0748" w:rsidRPr="00AA554E">
        <w:rPr>
          <w:rFonts w:ascii="Arial" w:hAnsi="Arial" w:cs="Arial"/>
          <w:color w:val="000000"/>
        </w:rPr>
        <w:t>-orm directory, run the command</w:t>
      </w:r>
      <w:r w:rsidR="004D661A">
        <w:rPr>
          <w:rFonts w:ascii="Arial" w:hAnsi="Arial" w:cs="Arial"/>
          <w:color w:val="000000"/>
        </w:rPr>
        <w:t>: …/jdk1.5.0_22\bin\jar –cvf CBM</w:t>
      </w:r>
      <w:r w:rsidR="009A0748" w:rsidRPr="00AA554E">
        <w:rPr>
          <w:rFonts w:ascii="Arial" w:hAnsi="Arial" w:cs="Arial"/>
          <w:color w:val="000000"/>
        </w:rPr>
        <w:t>-orm.jar *)</w:t>
      </w:r>
    </w:p>
    <w:p w:rsidR="00E515A9" w:rsidRPr="00AA554E" w:rsidRDefault="00E515A9" w:rsidP="002B5FB2">
      <w:pPr>
        <w:pStyle w:val="ListParagraph"/>
        <w:ind w:left="1440"/>
        <w:rPr>
          <w:rFonts w:ascii="Arial" w:hAnsi="Arial" w:cs="Arial"/>
          <w:color w:val="000000"/>
        </w:rPr>
      </w:pPr>
    </w:p>
    <w:p w:rsidR="0029632D" w:rsidRPr="00AA554E" w:rsidRDefault="0029632D" w:rsidP="00340610">
      <w:pPr>
        <w:pStyle w:val="ListParagraph"/>
        <w:ind w:left="1080"/>
        <w:rPr>
          <w:rFonts w:ascii="Arial" w:hAnsi="Arial" w:cs="Arial"/>
          <w:color w:val="000000"/>
        </w:rPr>
      </w:pPr>
    </w:p>
    <w:p w:rsidR="00E515A9" w:rsidRPr="00AA554E" w:rsidRDefault="00E515A9" w:rsidP="00E515A9">
      <w:pPr>
        <w:pStyle w:val="ListParagraph"/>
        <w:numPr>
          <w:ilvl w:val="0"/>
          <w:numId w:val="5"/>
        </w:numPr>
        <w:rPr>
          <w:rFonts w:ascii="Arial" w:hAnsi="Arial" w:cs="Arial"/>
          <w:color w:val="000000"/>
        </w:rPr>
      </w:pPr>
      <w:r w:rsidRPr="00AA554E">
        <w:rPr>
          <w:rFonts w:ascii="Arial" w:hAnsi="Arial" w:cs="Arial"/>
          <w:color w:val="000000"/>
        </w:rPr>
        <w:t xml:space="preserve">Copy the updated </w:t>
      </w:r>
      <w:r w:rsidR="005D69AA" w:rsidRPr="005D69AA">
        <w:rPr>
          <w:rFonts w:ascii="Arial" w:hAnsi="Arial" w:cs="Arial"/>
          <w:b/>
          <w:color w:val="000000"/>
        </w:rPr>
        <w:t>CBM-orm.</w:t>
      </w:r>
      <w:r w:rsidRPr="005D69AA">
        <w:rPr>
          <w:rFonts w:ascii="Arial" w:hAnsi="Arial" w:cs="Arial"/>
          <w:b/>
          <w:color w:val="000000"/>
        </w:rPr>
        <w:t>jar</w:t>
      </w:r>
      <w:r w:rsidRPr="00AA554E">
        <w:rPr>
          <w:rFonts w:ascii="Arial" w:hAnsi="Arial" w:cs="Arial"/>
          <w:color w:val="000000"/>
        </w:rPr>
        <w:t xml:space="preserve"> to the cbm/lib directory</w:t>
      </w:r>
    </w:p>
    <w:p w:rsidR="005D69AA" w:rsidRPr="00122719" w:rsidRDefault="005D69AA" w:rsidP="00122719">
      <w:pPr>
        <w:pStyle w:val="ListParagraph"/>
        <w:numPr>
          <w:ilvl w:val="0"/>
          <w:numId w:val="5"/>
        </w:numPr>
        <w:rPr>
          <w:rFonts w:ascii="Arial" w:hAnsi="Arial" w:cs="Arial"/>
          <w:color w:val="000000"/>
        </w:rPr>
      </w:pPr>
      <w:r>
        <w:rPr>
          <w:rFonts w:ascii="Arial" w:hAnsi="Arial" w:cs="Arial"/>
          <w:color w:val="000000"/>
        </w:rPr>
        <w:lastRenderedPageBreak/>
        <w:t xml:space="preserve">Edit </w:t>
      </w:r>
      <w:r w:rsidRPr="005D69AA">
        <w:rPr>
          <w:rFonts w:ascii="Arial" w:hAnsi="Arial" w:cs="Arial"/>
          <w:b/>
          <w:color w:val="000000"/>
        </w:rPr>
        <w:t>cbm/etc/serviceMetadata.xml</w:t>
      </w:r>
      <w:r>
        <w:rPr>
          <w:rFonts w:ascii="Arial" w:hAnsi="Arial" w:cs="Arial"/>
          <w:color w:val="000000"/>
        </w:rPr>
        <w:t xml:space="preserve"> to associate with your site’s contact information, for use in caGrid settings.</w:t>
      </w:r>
    </w:p>
    <w:p w:rsidR="001960FD" w:rsidRPr="00AA554E" w:rsidRDefault="00EE6EDC" w:rsidP="005D69AA">
      <w:pPr>
        <w:pStyle w:val="ListParagraph"/>
        <w:rPr>
          <w:rFonts w:ascii="Arial" w:hAnsi="Arial" w:cs="Arial"/>
          <w:color w:val="000000"/>
        </w:rPr>
      </w:pPr>
      <w:r w:rsidRPr="00AA554E">
        <w:rPr>
          <w:rFonts w:ascii="Arial" w:hAnsi="Arial" w:cs="Arial"/>
          <w:color w:val="000000"/>
        </w:rPr>
        <w:t>For Grid-</w:t>
      </w:r>
      <w:r w:rsidR="001960FD" w:rsidRPr="00AA554E">
        <w:rPr>
          <w:rFonts w:ascii="Arial" w:hAnsi="Arial" w:cs="Arial"/>
          <w:color w:val="000000"/>
        </w:rPr>
        <w:t>Node Testing, Setup the “Institution Name, etc” as it will be known on the Grid Service.</w:t>
      </w: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Edit cbm/etc/</w:t>
      </w:r>
      <w:r w:rsidRPr="00AA554E">
        <w:rPr>
          <w:rFonts w:ascii="Arial" w:hAnsi="Arial" w:cs="Arial"/>
        </w:rPr>
        <w:t xml:space="preserve"> </w:t>
      </w:r>
      <w:r w:rsidRPr="00AA554E">
        <w:rPr>
          <w:rFonts w:ascii="Arial" w:hAnsi="Arial" w:cs="Arial"/>
          <w:color w:val="000000"/>
        </w:rPr>
        <w:t>serviceMetadata.xml</w:t>
      </w:r>
    </w:p>
    <w:p w:rsidR="007D192D" w:rsidRPr="00AA554E" w:rsidRDefault="007D192D" w:rsidP="007D192D">
      <w:pPr>
        <w:pStyle w:val="ListParagraph"/>
        <w:numPr>
          <w:ilvl w:val="1"/>
          <w:numId w:val="5"/>
        </w:numPr>
        <w:rPr>
          <w:rFonts w:ascii="Arial" w:hAnsi="Arial" w:cs="Arial"/>
          <w:color w:val="000000"/>
        </w:rPr>
      </w:pPr>
      <w:r w:rsidRPr="00AA554E">
        <w:rPr>
          <w:rFonts w:ascii="Arial" w:hAnsi="Arial" w:cs="Arial"/>
          <w:color w:val="000000"/>
        </w:rPr>
        <w:t>Change the PointOfContactCollection, should also be changed/populated.</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&lt;ns2:pointOfContactCollection&gt;</w:t>
      </w:r>
    </w:p>
    <w:p w:rsidR="007D192D" w:rsidRPr="00AA554E" w:rsidRDefault="007D192D" w:rsidP="007D192D">
      <w:pPr>
        <w:autoSpaceDE w:val="0"/>
        <w:autoSpaceDN w:val="0"/>
        <w:adjustRightInd w:val="0"/>
        <w:ind w:left="1080"/>
        <w:rPr>
          <w:rFonts w:ascii="Arial" w:hAnsi="Arial" w:cs="Arial"/>
          <w:sz w:val="20"/>
        </w:rPr>
      </w:pPr>
      <w:r w:rsidRPr="00AA554E">
        <w:rPr>
          <w:rFonts w:ascii="Arial" w:hAnsi="Arial" w:cs="Arial"/>
          <w:sz w:val="20"/>
        </w:rPr>
        <w:t xml:space="preserve">  &lt;ns3:PointOfContact affiliation="CBM TestSite”email="cbm_testsite_poc@yyy.com" firstName="TesterFirstName" lastName="TesterLastName" phoneNumber="" role="Developer" xmlns:ns3="gme://caGrid.caBIG/1.0/gov.nih.nci.cagrid.metadata.common"/&gt;</w:t>
      </w:r>
    </w:p>
    <w:p w:rsidR="007D192D" w:rsidRPr="00AA554E" w:rsidRDefault="007D192D" w:rsidP="007D192D">
      <w:pPr>
        <w:rPr>
          <w:rFonts w:ascii="Arial" w:hAnsi="Arial" w:cs="Arial"/>
          <w:sz w:val="20"/>
        </w:rPr>
      </w:pPr>
      <w:r w:rsidRPr="00AA554E">
        <w:rPr>
          <w:rFonts w:ascii="Arial" w:hAnsi="Arial" w:cs="Arial"/>
          <w:sz w:val="20"/>
        </w:rPr>
        <w:t xml:space="preserve">         &lt;/ns2:pointOfContactCollection&gt;</w:t>
      </w:r>
    </w:p>
    <w:p w:rsidR="007D192D" w:rsidRPr="00AA554E" w:rsidRDefault="007D192D" w:rsidP="007D192D">
      <w:pPr>
        <w:pStyle w:val="ListParagraph"/>
        <w:ind w:left="1440"/>
        <w:rPr>
          <w:rFonts w:ascii="Arial" w:hAnsi="Arial" w:cs="Arial"/>
          <w:color w:val="000000"/>
        </w:rPr>
      </w:pPr>
    </w:p>
    <w:p w:rsidR="001960FD" w:rsidRPr="00AA554E" w:rsidRDefault="001960FD" w:rsidP="001960FD">
      <w:pPr>
        <w:pStyle w:val="ListParagraph"/>
        <w:numPr>
          <w:ilvl w:val="1"/>
          <w:numId w:val="5"/>
        </w:numPr>
        <w:rPr>
          <w:rFonts w:ascii="Arial" w:hAnsi="Arial" w:cs="Arial"/>
          <w:color w:val="000000"/>
        </w:rPr>
      </w:pPr>
      <w:r w:rsidRPr="00AA554E">
        <w:rPr>
          <w:rFonts w:ascii="Arial" w:hAnsi="Arial" w:cs="Arial"/>
          <w:color w:val="000000"/>
        </w:rPr>
        <w:t xml:space="preserve">Change the associated </w:t>
      </w:r>
      <w:r w:rsidRPr="00AA554E">
        <w:rPr>
          <w:rFonts w:ascii="Arial" w:hAnsi="Arial" w:cs="Arial"/>
          <w:sz w:val="20"/>
        </w:rPr>
        <w:t xml:space="preserve">hostingResearchCenter to </w:t>
      </w:r>
      <w:r w:rsidR="004D15DB" w:rsidRPr="00AA554E">
        <w:rPr>
          <w:rFonts w:ascii="Arial" w:hAnsi="Arial" w:cs="Arial"/>
          <w:sz w:val="20"/>
        </w:rPr>
        <w:t xml:space="preserve">correspond with data associated with your institute: </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&lt;ns1:hostingResearchCenter&gt;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 displayName="CBM Test University" shortName="</w:t>
      </w:r>
      <w:r w:rsidR="004D15DB" w:rsidRPr="00AA554E">
        <w:rPr>
          <w:rFonts w:ascii="Arial" w:hAnsi="Arial" w:cs="Arial"/>
          <w:sz w:val="16"/>
          <w:szCs w:val="16"/>
        </w:rPr>
        <w:t>TestUniv</w:t>
      </w:r>
      <w:r w:rsidRPr="00AA554E">
        <w:rPr>
          <w:rFonts w:ascii="Arial" w:hAnsi="Arial" w:cs="Arial"/>
          <w:sz w:val="16"/>
          <w:szCs w:val="16"/>
        </w:rPr>
        <w:t>" xmlns:ns10="gme://caGrid.caBIG/1.0/gov.nih.nci.cagrid.metadata.common"&gt;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&lt;ns10:Address</w:t>
      </w:r>
      <w:r w:rsidR="00470376">
        <w:rPr>
          <w:rFonts w:ascii="Arial" w:hAnsi="Arial" w:cs="Arial"/>
          <w:sz w:val="16"/>
          <w:szCs w:val="16"/>
        </w:rPr>
        <w:t xml:space="preserve"> country="US" locality="XXX</w:t>
      </w:r>
      <w:r w:rsidRPr="00AA554E">
        <w:rPr>
          <w:rFonts w:ascii="Arial" w:hAnsi="Arial" w:cs="Arial"/>
          <w:sz w:val="16"/>
          <w:szCs w:val="16"/>
        </w:rPr>
        <w:t>" postalCode="" stateProvi</w:t>
      </w:r>
      <w:r w:rsidR="00470376">
        <w:rPr>
          <w:rFonts w:ascii="Arial" w:hAnsi="Arial" w:cs="Arial"/>
          <w:sz w:val="16"/>
          <w:szCs w:val="16"/>
        </w:rPr>
        <w:t>nce="OH" street1="</w:t>
      </w:r>
      <w:r w:rsidRPr="00AA554E">
        <w:rPr>
          <w:rFonts w:ascii="Arial" w:hAnsi="Arial" w:cs="Arial"/>
          <w:sz w:val="16"/>
          <w:szCs w:val="16"/>
        </w:rPr>
        <w:t>" street2=""/&gt;</w:t>
      </w:r>
    </w:p>
    <w:p w:rsidR="007D3ACF" w:rsidRPr="00AA554E" w:rsidRDefault="007D3ACF" w:rsidP="005759CA">
      <w:pPr>
        <w:autoSpaceDE w:val="0"/>
        <w:autoSpaceDN w:val="0"/>
        <w:adjustRightInd w:val="0"/>
        <w:ind w:left="1080"/>
        <w:rPr>
          <w:rFonts w:ascii="Arial" w:hAnsi="Arial" w:cs="Arial"/>
          <w:sz w:val="16"/>
          <w:szCs w:val="16"/>
        </w:rPr>
      </w:pPr>
      <w:r w:rsidRPr="00AA554E">
        <w:rPr>
          <w:rFonts w:ascii="Arial" w:hAnsi="Arial" w:cs="Arial"/>
          <w:sz w:val="16"/>
          <w:szCs w:val="16"/>
        </w:rPr>
        <w:t xml:space="preserve">   &lt;ns10:ResearchCenterDescription description="" homepageURL="" imageURL="" rssNewsURL=""/&gt;</w:t>
      </w:r>
    </w:p>
    <w:p w:rsidR="005759CA" w:rsidRPr="00AA554E" w:rsidRDefault="005759CA" w:rsidP="001960FD">
      <w:pPr>
        <w:pStyle w:val="ListParagraph"/>
        <w:ind w:left="1080"/>
        <w:rPr>
          <w:rFonts w:ascii="Arial" w:hAnsi="Arial" w:cs="Arial"/>
          <w:sz w:val="16"/>
          <w:szCs w:val="16"/>
        </w:rPr>
      </w:pPr>
    </w:p>
    <w:p w:rsidR="001960FD" w:rsidRPr="00AA554E" w:rsidRDefault="001960FD" w:rsidP="001960FD">
      <w:pPr>
        <w:pStyle w:val="ListParagraph"/>
        <w:ind w:left="1080"/>
        <w:rPr>
          <w:rFonts w:ascii="Arial" w:hAnsi="Arial" w:cs="Arial"/>
          <w:sz w:val="20"/>
        </w:rPr>
      </w:pPr>
      <w:r w:rsidRPr="00AA554E">
        <w:rPr>
          <w:rFonts w:ascii="Arial" w:hAnsi="Arial" w:cs="Arial"/>
          <w:sz w:val="20"/>
        </w:rPr>
        <w:t>This “shortName”</w:t>
      </w:r>
      <w:r w:rsidR="00EE6EDC" w:rsidRPr="00AA554E">
        <w:rPr>
          <w:rFonts w:ascii="Arial" w:hAnsi="Arial" w:cs="Arial"/>
          <w:sz w:val="20"/>
        </w:rPr>
        <w:t xml:space="preserve"> will be displayed</w:t>
      </w:r>
      <w:r w:rsidRPr="00AA554E">
        <w:rPr>
          <w:rFonts w:ascii="Arial" w:hAnsi="Arial" w:cs="Arial"/>
          <w:sz w:val="20"/>
        </w:rPr>
        <w:t xml:space="preserve"> on the Training Grid Portal (see section 4.1).</w:t>
      </w:r>
    </w:p>
    <w:p w:rsidR="00491830" w:rsidRDefault="00491830" w:rsidP="00491830">
      <w:pPr>
        <w:pStyle w:val="ListParagraph"/>
        <w:ind w:left="1080"/>
        <w:rPr>
          <w:rFonts w:ascii="Arial" w:hAnsi="Arial" w:cs="Arial"/>
          <w:color w:val="000000"/>
        </w:rPr>
      </w:pPr>
    </w:p>
    <w:p w:rsidR="00B708AD" w:rsidRPr="00AA554E" w:rsidRDefault="00B708AD" w:rsidP="00491830">
      <w:pPr>
        <w:pStyle w:val="ListParagraph"/>
        <w:ind w:left="1080"/>
        <w:rPr>
          <w:rFonts w:ascii="Arial" w:hAnsi="Arial" w:cs="Arial"/>
          <w:color w:val="000000"/>
        </w:rPr>
      </w:pPr>
      <w:r w:rsidRPr="00B708AD">
        <w:rPr>
          <w:rFonts w:ascii="Arial" w:hAnsi="Arial" w:cs="Arial"/>
          <w:b/>
          <w:color w:val="000000"/>
        </w:rPr>
        <w:t>NOTE:</w:t>
      </w:r>
      <w:r>
        <w:rPr>
          <w:rFonts w:ascii="Arial" w:hAnsi="Arial" w:cs="Arial"/>
          <w:color w:val="000000"/>
        </w:rPr>
        <w:t xml:space="preserve">  make sure the site completes the contact information (name, email, address) for all “PointOfContact” and “hostingResearchCenter” information. </w:t>
      </w:r>
    </w:p>
    <w:p w:rsidR="006D6E77" w:rsidRPr="00AA554E" w:rsidRDefault="006D6E77" w:rsidP="00491830">
      <w:pPr>
        <w:pStyle w:val="ListParagraph"/>
        <w:ind w:left="1080"/>
        <w:rPr>
          <w:rFonts w:ascii="Arial" w:hAnsi="Arial" w:cs="Arial"/>
          <w:color w:val="000000"/>
        </w:rPr>
      </w:pPr>
    </w:p>
    <w:p w:rsidR="00E515A9" w:rsidRDefault="00E515A9" w:rsidP="00E515A9">
      <w:pPr>
        <w:pStyle w:val="ListParagraph"/>
        <w:numPr>
          <w:ilvl w:val="0"/>
          <w:numId w:val="5"/>
        </w:numPr>
        <w:rPr>
          <w:rFonts w:ascii="Arial" w:hAnsi="Arial" w:cs="Arial"/>
          <w:color w:val="000000"/>
        </w:rPr>
      </w:pPr>
      <w:r w:rsidRPr="00AA554E">
        <w:rPr>
          <w:rFonts w:ascii="Arial" w:hAnsi="Arial" w:cs="Arial"/>
          <w:color w:val="000000"/>
        </w:rPr>
        <w:t>Update the index service registration URL</w:t>
      </w:r>
    </w:p>
    <w:p w:rsidR="00470376" w:rsidRDefault="00470376" w:rsidP="00470376">
      <w:pPr>
        <w:ind w:left="720"/>
        <w:rPr>
          <w:rFonts w:ascii="Arial" w:hAnsi="Arial" w:cs="Arial"/>
          <w:color w:val="000000"/>
        </w:rPr>
      </w:pPr>
      <w:r w:rsidRPr="00470376">
        <w:rPr>
          <w:rFonts w:ascii="Arial" w:hAnsi="Arial" w:cs="Arial"/>
          <w:b/>
          <w:color w:val="000000"/>
        </w:rPr>
        <w:t>Note:</w:t>
      </w:r>
      <w:r>
        <w:rPr>
          <w:rFonts w:ascii="Arial" w:hAnsi="Arial" w:cs="Arial"/>
          <w:color w:val="000000"/>
        </w:rPr>
        <w:t xml:space="preserve"> default is set to the Training caGrid.  As sites are testing, set the service to point to the Training grid. Once the ETL and data is associated with real biorepository content, direct the service to the Production grid.</w:t>
      </w:r>
    </w:p>
    <w:p w:rsidR="00470376" w:rsidRPr="00470376" w:rsidRDefault="00470376" w:rsidP="00470376">
      <w:pPr>
        <w:ind w:left="720"/>
        <w:rPr>
          <w:rFonts w:ascii="Arial" w:hAnsi="Arial" w:cs="Arial"/>
          <w:color w:val="000000"/>
        </w:rPr>
      </w:pP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 xml:space="preserve">Edit </w:t>
      </w:r>
      <w:r w:rsidRPr="00470376">
        <w:rPr>
          <w:rFonts w:ascii="Arial" w:hAnsi="Arial" w:cs="Arial"/>
          <w:b/>
          <w:color w:val="000000"/>
        </w:rPr>
        <w:t>cbm/deploy.properties</w:t>
      </w:r>
      <w:r w:rsidRPr="00AA554E">
        <w:rPr>
          <w:rFonts w:ascii="Arial" w:hAnsi="Arial" w:cs="Arial"/>
          <w:color w:val="000000"/>
        </w:rPr>
        <w:t xml:space="preserve"> file</w:t>
      </w:r>
    </w:p>
    <w:p w:rsidR="00E515A9" w:rsidRPr="00AA554E" w:rsidRDefault="00E515A9" w:rsidP="00E515A9">
      <w:pPr>
        <w:pStyle w:val="ListParagraph"/>
        <w:numPr>
          <w:ilvl w:val="1"/>
          <w:numId w:val="5"/>
        </w:numPr>
        <w:rPr>
          <w:rFonts w:ascii="Arial" w:hAnsi="Arial" w:cs="Arial"/>
          <w:color w:val="000000"/>
        </w:rPr>
      </w:pPr>
      <w:r w:rsidRPr="00AA554E">
        <w:rPr>
          <w:rFonts w:ascii="Arial" w:hAnsi="Arial" w:cs="Arial"/>
          <w:color w:val="000000"/>
        </w:rPr>
        <w:t>Change the following line to the URL of your index service</w:t>
      </w:r>
      <w:r w:rsidR="004D15DB" w:rsidRPr="00AA554E">
        <w:rPr>
          <w:rFonts w:ascii="Arial" w:hAnsi="Arial" w:cs="Arial"/>
          <w:color w:val="000000"/>
        </w:rPr>
        <w:t>, depending on whether you are indexing to the caGrid Training Grid or the caGrid Production Grid.</w:t>
      </w:r>
      <w:r w:rsidRPr="00AA554E">
        <w:rPr>
          <w:rFonts w:ascii="Arial" w:hAnsi="Arial" w:cs="Arial"/>
          <w:color w:val="000000"/>
        </w:rPr>
        <w:t xml:space="preserve"> (NOTE: do not change the “\” characters): index.service.url=http\://index.training.cagrid.org\:8080/wsrf/services/DefaultIndexService</w:t>
      </w:r>
    </w:p>
    <w:p w:rsidR="004D15DB" w:rsidRPr="00AA554E" w:rsidRDefault="004D15DB" w:rsidP="00E515A9">
      <w:pPr>
        <w:pStyle w:val="ListParagraph"/>
        <w:numPr>
          <w:ilvl w:val="1"/>
          <w:numId w:val="5"/>
        </w:numPr>
        <w:rPr>
          <w:rFonts w:ascii="Arial" w:hAnsi="Arial" w:cs="Arial"/>
          <w:color w:val="000000"/>
        </w:rPr>
      </w:pPr>
      <w:r w:rsidRPr="00AA554E">
        <w:rPr>
          <w:rFonts w:ascii="Arial" w:hAnsi="Arial" w:cs="Arial"/>
          <w:color w:val="000000"/>
        </w:rPr>
        <w:t xml:space="preserve">Note: </w:t>
      </w:r>
      <w:r w:rsidR="00FC2436">
        <w:rPr>
          <w:rFonts w:ascii="Arial" w:hAnsi="Arial" w:cs="Arial"/>
          <w:color w:val="000000"/>
        </w:rPr>
        <w:t xml:space="preserve">During testing, </w:t>
      </w:r>
      <w:r w:rsidRPr="00AA554E">
        <w:rPr>
          <w:rFonts w:ascii="Arial" w:hAnsi="Arial" w:cs="Arial"/>
          <w:color w:val="000000"/>
        </w:rPr>
        <w:t>keep the association to the Training Grid</w:t>
      </w:r>
    </w:p>
    <w:p w:rsidR="00540144" w:rsidRPr="00AA554E" w:rsidRDefault="00540144" w:rsidP="00540144">
      <w:pPr>
        <w:pStyle w:val="ListParagraph"/>
        <w:ind w:left="1440"/>
        <w:rPr>
          <w:rFonts w:ascii="Arial" w:hAnsi="Arial" w:cs="Arial"/>
          <w:color w:val="000000"/>
        </w:rPr>
      </w:pPr>
    </w:p>
    <w:p w:rsidR="00540144" w:rsidRPr="00AA554E" w:rsidRDefault="00540144" w:rsidP="00A95BD8">
      <w:pPr>
        <w:pStyle w:val="ListParagraph"/>
        <w:ind w:left="1080"/>
        <w:rPr>
          <w:rFonts w:ascii="Arial" w:hAnsi="Arial" w:cs="Arial"/>
          <w:color w:val="000000"/>
        </w:rPr>
      </w:pPr>
    </w:p>
    <w:p w:rsidR="00A95BD8" w:rsidRPr="00AA554E" w:rsidRDefault="00A95BD8" w:rsidP="00A95BD8">
      <w:pPr>
        <w:pStyle w:val="ListParagraph"/>
        <w:ind w:left="1080"/>
        <w:rPr>
          <w:rFonts w:ascii="Arial" w:hAnsi="Arial" w:cs="Arial"/>
          <w:color w:val="000000"/>
        </w:rPr>
      </w:pPr>
      <w:r w:rsidRPr="00AA554E">
        <w:rPr>
          <w:rFonts w:ascii="Arial" w:hAnsi="Arial" w:cs="Arial"/>
          <w:b/>
          <w:color w:val="000000"/>
        </w:rPr>
        <w:t>Notes:</w:t>
      </w:r>
      <w:r w:rsidRPr="00AA554E">
        <w:rPr>
          <w:rFonts w:ascii="Arial" w:hAnsi="Arial" w:cs="Arial"/>
          <w:color w:val="000000"/>
        </w:rPr>
        <w:t xml:space="preserve"> </w:t>
      </w:r>
      <w:r w:rsidRPr="00AA554E">
        <w:rPr>
          <w:rFonts w:ascii="Arial" w:hAnsi="Arial" w:cs="Arial"/>
        </w:rPr>
        <w:t xml:space="preserve">The    index.service.url refers to the central naming service for the  grid.   For the training grid, everyone uses  index.training.cagrid.org.   The  production grid uses a  different url.  When a service  starts up, it  connects to  the index service to register itself.   Others can query the  index service to get a list of available  services.  The  portal ( </w:t>
      </w:r>
      <w:hyperlink r:id="rId33" w:tooltip="http://portal.training.cagrid.org" w:history="1">
        <w:r w:rsidRPr="00AA554E">
          <w:rPr>
            <w:rStyle w:val="Hyperlink"/>
            <w:rFonts w:ascii="Arial" w:hAnsi="Arial" w:cs="Arial"/>
            <w:color w:val="auto"/>
          </w:rPr>
          <w:t>http://portal.training.cagrid.org</w:t>
        </w:r>
      </w:hyperlink>
      <w:r w:rsidRPr="00AA554E">
        <w:rPr>
          <w:rFonts w:ascii="Arial" w:hAnsi="Arial" w:cs="Arial"/>
        </w:rPr>
        <w:t>)    is a web-app that interfaces with the index service to display  active   services.</w:t>
      </w:r>
    </w:p>
    <w:p w:rsidR="00E515A9" w:rsidRDefault="00E515A9" w:rsidP="00E515A9">
      <w:pPr>
        <w:pStyle w:val="ListParagraph"/>
        <w:numPr>
          <w:ilvl w:val="1"/>
          <w:numId w:val="5"/>
        </w:numPr>
        <w:rPr>
          <w:rFonts w:ascii="Arial" w:hAnsi="Arial" w:cs="Arial"/>
          <w:color w:val="000000"/>
        </w:rPr>
      </w:pPr>
      <w:r w:rsidRPr="00AA554E">
        <w:rPr>
          <w:rFonts w:ascii="Arial" w:hAnsi="Arial" w:cs="Arial"/>
          <w:color w:val="000000"/>
        </w:rPr>
        <w:lastRenderedPageBreak/>
        <w:t xml:space="preserve">Note: the caBIG Production Grid Index service URL is: </w:t>
      </w:r>
      <w:hyperlink r:id="rId34" w:history="1">
        <w:r w:rsidRPr="00AA554E">
          <w:rPr>
            <w:rStyle w:val="Hyperlink"/>
            <w:rFonts w:ascii="Arial" w:hAnsi="Arial" w:cs="Arial"/>
          </w:rPr>
          <w:t>http://cagrid-index.nci.nih.gov:8080/wsrf/services/DefaultIndexService</w:t>
        </w:r>
      </w:hyperlink>
      <w:r w:rsidRPr="00AA554E">
        <w:rPr>
          <w:rFonts w:ascii="Arial" w:hAnsi="Arial" w:cs="Arial"/>
          <w:color w:val="000000"/>
        </w:rPr>
        <w:t xml:space="preserve"> </w:t>
      </w:r>
    </w:p>
    <w:p w:rsidR="00FC2436" w:rsidRPr="00AA554E" w:rsidRDefault="00FC2436" w:rsidP="00FC2436">
      <w:pPr>
        <w:pStyle w:val="ListParagraph"/>
        <w:ind w:left="1440"/>
        <w:rPr>
          <w:rFonts w:ascii="Arial" w:hAnsi="Arial" w:cs="Arial"/>
          <w:color w:val="000000"/>
        </w:rPr>
      </w:pPr>
    </w:p>
    <w:p w:rsidR="00E515A9" w:rsidRPr="00FC2436" w:rsidRDefault="00E515A9" w:rsidP="00E515A9">
      <w:pPr>
        <w:pStyle w:val="ListParagraph"/>
        <w:numPr>
          <w:ilvl w:val="0"/>
          <w:numId w:val="5"/>
        </w:numPr>
        <w:rPr>
          <w:rFonts w:ascii="Arial" w:hAnsi="Arial" w:cs="Arial"/>
          <w:b/>
          <w:i/>
          <w:color w:val="000000"/>
        </w:rPr>
      </w:pPr>
      <w:r w:rsidRPr="00AA554E">
        <w:rPr>
          <w:rFonts w:ascii="Arial" w:hAnsi="Arial" w:cs="Arial"/>
          <w:color w:val="000000"/>
        </w:rPr>
        <w:t>Deploy the service to your JBoss container</w:t>
      </w:r>
      <w:r w:rsidR="00EE1417" w:rsidRPr="00AA554E">
        <w:rPr>
          <w:rFonts w:ascii="Arial" w:hAnsi="Arial" w:cs="Arial"/>
          <w:color w:val="000000"/>
        </w:rPr>
        <w:t xml:space="preserve"> (from the CBM_DIR directory  (…/cbm))</w:t>
      </w:r>
      <w:r w:rsidRPr="00AA554E">
        <w:rPr>
          <w:rFonts w:ascii="Arial" w:hAnsi="Arial" w:cs="Arial"/>
          <w:color w:val="000000"/>
        </w:rPr>
        <w:t xml:space="preserve">: </w:t>
      </w:r>
      <w:r w:rsidRPr="00FC2436">
        <w:rPr>
          <w:rFonts w:ascii="Arial" w:hAnsi="Arial" w:cs="Arial"/>
          <w:b/>
          <w:i/>
          <w:color w:val="000000"/>
        </w:rPr>
        <w:t>ant deployJBoss</w:t>
      </w:r>
    </w:p>
    <w:p w:rsidR="00235BBA" w:rsidRPr="00AA554E" w:rsidRDefault="00235BBA" w:rsidP="00FC2436">
      <w:pPr>
        <w:pStyle w:val="ListParagraph"/>
        <w:rPr>
          <w:rFonts w:ascii="Arial" w:hAnsi="Arial" w:cs="Arial"/>
          <w:color w:val="000000"/>
        </w:rPr>
      </w:pPr>
      <w:r w:rsidRPr="00AA554E">
        <w:rPr>
          <w:rFonts w:ascii="Arial" w:hAnsi="Arial" w:cs="Arial"/>
          <w:color w:val="000000"/>
        </w:rPr>
        <w:t>(NOTE: ant undeployJBoss; ant deployJBoss –logfile XXX.txt to record output)</w:t>
      </w:r>
    </w:p>
    <w:p w:rsidR="00235BBA" w:rsidRPr="00AA554E" w:rsidRDefault="00FC0A08" w:rsidP="00FC2436">
      <w:pPr>
        <w:pStyle w:val="ListParagraph"/>
        <w:rPr>
          <w:rFonts w:ascii="Arial" w:hAnsi="Arial" w:cs="Arial"/>
          <w:color w:val="000000"/>
        </w:rPr>
      </w:pPr>
      <w:r w:rsidRPr="00AA554E">
        <w:rPr>
          <w:rFonts w:ascii="Arial" w:hAnsi="Arial" w:cs="Arial"/>
          <w:color w:val="000000"/>
        </w:rPr>
        <w:t>Note: you have to be in the ../cbm/directory (where build.xml is hosted)</w:t>
      </w:r>
    </w:p>
    <w:p w:rsidR="00E515A9" w:rsidRPr="00AA554E" w:rsidRDefault="00A95BD8" w:rsidP="00E515A9">
      <w:pPr>
        <w:rPr>
          <w:rFonts w:ascii="Arial" w:hAnsi="Arial" w:cs="Arial"/>
          <w:sz w:val="22"/>
          <w:szCs w:val="22"/>
        </w:rPr>
      </w:pPr>
      <w:r w:rsidRPr="00AA554E">
        <w:rPr>
          <w:rFonts w:ascii="Arial" w:hAnsi="Arial" w:cs="Arial"/>
          <w:sz w:val="22"/>
          <w:szCs w:val="22"/>
        </w:rPr>
        <w:t>When a vendor/CBM participant  deploys  the service at their site,  the service will register  with index  service.  Once the service has  registered,  it’ll appear on the  Training Grid Portal (</w:t>
      </w:r>
      <w:hyperlink r:id="rId35" w:tooltip="http://portal.training.cagrid.org" w:history="1">
        <w:r w:rsidRPr="00AA554E">
          <w:rPr>
            <w:rStyle w:val="Hyperlink"/>
            <w:rFonts w:ascii="Arial" w:hAnsi="Arial" w:cs="Arial"/>
            <w:color w:val="auto"/>
            <w:sz w:val="22"/>
            <w:szCs w:val="22"/>
          </w:rPr>
          <w:t>http://portal.training.cagrid.org</w:t>
        </w:r>
      </w:hyperlink>
      <w:r w:rsidRPr="00AA554E">
        <w:rPr>
          <w:rFonts w:ascii="Arial" w:hAnsi="Arial" w:cs="Arial"/>
          <w:sz w:val="22"/>
          <w:szCs w:val="22"/>
        </w:rPr>
        <w:t xml:space="preserve">).     Other users will be able to submit queries via the  portal or use  the  published service url’s to connect their own  clients.  A  service does not  need to register with the  index to be used.  If  the </w:t>
      </w:r>
      <w:r w:rsidR="00FC2436">
        <w:rPr>
          <w:rFonts w:ascii="Arial" w:hAnsi="Arial" w:cs="Arial"/>
          <w:sz w:val="22"/>
          <w:szCs w:val="22"/>
        </w:rPr>
        <w:t xml:space="preserve">query program </w:t>
      </w:r>
      <w:r w:rsidRPr="00AA554E">
        <w:rPr>
          <w:rFonts w:ascii="Arial" w:hAnsi="Arial" w:cs="Arial"/>
          <w:sz w:val="22"/>
          <w:szCs w:val="22"/>
        </w:rPr>
        <w:t>already knows  the  hostname or ip address, they can call the  service  directly.</w:t>
      </w:r>
    </w:p>
    <w:p w:rsidR="003C69C2" w:rsidRPr="00AA554E" w:rsidRDefault="003C69C2" w:rsidP="00E515A9">
      <w:pPr>
        <w:rPr>
          <w:rFonts w:ascii="Arial" w:hAnsi="Arial" w:cs="Arial"/>
          <w:sz w:val="22"/>
          <w:szCs w:val="22"/>
        </w:rPr>
      </w:pPr>
    </w:p>
    <w:p w:rsidR="003C69C2" w:rsidRPr="00AA554E" w:rsidRDefault="003C69C2" w:rsidP="00E515A9">
      <w:pPr>
        <w:rPr>
          <w:rFonts w:ascii="Arial" w:hAnsi="Arial" w:cs="Arial"/>
          <w:sz w:val="22"/>
        </w:rPr>
      </w:pPr>
    </w:p>
    <w:p w:rsidR="003C69C2" w:rsidRPr="00AA554E" w:rsidRDefault="00EC2CC9" w:rsidP="00E515A9">
      <w:pPr>
        <w:pStyle w:val="Heading2"/>
      </w:pPr>
      <w:bookmarkStart w:id="26" w:name="_Toc293000226"/>
      <w:r>
        <w:t>4.</w:t>
      </w:r>
      <w:r w:rsidR="00FC2436">
        <w:t xml:space="preserve">5 </w:t>
      </w:r>
      <w:r>
        <w:t xml:space="preserve"> Secur</w:t>
      </w:r>
      <w:r w:rsidR="00B57324">
        <w:t>e</w:t>
      </w:r>
      <w:r>
        <w:t xml:space="preserve"> the JBoss Serve</w:t>
      </w:r>
      <w:bookmarkEnd w:id="26"/>
      <w:r w:rsidR="00FC2436">
        <w:t>r</w:t>
      </w:r>
    </w:p>
    <w:p w:rsidR="00C44C54" w:rsidRDefault="00C44C54" w:rsidP="00C44C54">
      <w:bookmarkStart w:id="27" w:name="_Toc293000227"/>
    </w:p>
    <w:p w:rsidR="00B57324" w:rsidRDefault="00C44C54" w:rsidP="00C44C54">
      <w:r>
        <w:t>To secure the JBoss container, please follow one of the options detailed in this wiki</w:t>
      </w:r>
      <w:r w:rsidR="00B57324">
        <w:t xml:space="preserve"> site (download and run the secureJBoss script, or delete files)</w:t>
      </w:r>
    </w:p>
    <w:p w:rsidR="00B57324" w:rsidRDefault="00B57324" w:rsidP="00C44C54"/>
    <w:p w:rsidR="00C44C54" w:rsidRDefault="0083109E" w:rsidP="00C44C54">
      <w:hyperlink r:id="rId36" w:history="1">
        <w:r w:rsidR="00C44C54">
          <w:rPr>
            <w:rStyle w:val="Hyperlink"/>
          </w:rPr>
          <w:t>https://wiki.nci.nih.gov/display/BuildandDeploymentAutomation/Securing+JBOSS+Console+Apps</w:t>
        </w:r>
      </w:hyperlink>
    </w:p>
    <w:p w:rsidR="00C44C54" w:rsidRDefault="00C44C54" w:rsidP="00E515A9">
      <w:pPr>
        <w:pStyle w:val="Heading2"/>
      </w:pPr>
    </w:p>
    <w:p w:rsidR="00E515A9" w:rsidRPr="00AA554E" w:rsidRDefault="00FC2436" w:rsidP="00E515A9">
      <w:pPr>
        <w:pStyle w:val="Heading2"/>
      </w:pPr>
      <w:r>
        <w:t>4.6</w:t>
      </w:r>
      <w:r w:rsidR="003C69C2" w:rsidRPr="00AA554E">
        <w:t xml:space="preserve"> </w:t>
      </w:r>
      <w:r w:rsidR="00E515A9" w:rsidRPr="00AA554E">
        <w:t>Start JBoss Server</w:t>
      </w:r>
      <w:bookmarkEnd w:id="27"/>
    </w:p>
    <w:p w:rsidR="00E515A9" w:rsidRPr="00AA554E" w:rsidRDefault="00E515A9" w:rsidP="00E515A9">
      <w:pPr>
        <w:rPr>
          <w:rFonts w:ascii="Arial" w:hAnsi="Arial" w:cs="Arial"/>
          <w:color w:val="000000"/>
          <w:sz w:val="22"/>
        </w:rPr>
      </w:pPr>
    </w:p>
    <w:p w:rsidR="00340610" w:rsidRPr="00AA554E" w:rsidRDefault="00FC2436" w:rsidP="00E515A9">
      <w:pPr>
        <w:pStyle w:val="ListParagraph"/>
        <w:numPr>
          <w:ilvl w:val="0"/>
          <w:numId w:val="8"/>
        </w:numPr>
        <w:rPr>
          <w:rFonts w:ascii="Arial" w:hAnsi="Arial" w:cs="Arial"/>
          <w:color w:val="000000"/>
        </w:rPr>
      </w:pPr>
      <w:r>
        <w:rPr>
          <w:rFonts w:ascii="Arial" w:hAnsi="Arial" w:cs="Arial"/>
          <w:color w:val="000000"/>
        </w:rPr>
        <w:t>Run the comman</w:t>
      </w:r>
      <w:r w:rsidR="00F54713">
        <w:rPr>
          <w:rFonts w:ascii="Arial" w:hAnsi="Arial" w:cs="Arial"/>
          <w:color w:val="000000"/>
        </w:rPr>
        <w:t>d</w:t>
      </w:r>
      <w:r>
        <w:rPr>
          <w:rFonts w:ascii="Arial" w:hAnsi="Arial" w:cs="Arial"/>
          <w:color w:val="000000"/>
        </w:rPr>
        <w:t xml:space="preserve">: </w:t>
      </w:r>
      <w:r w:rsidR="00E515A9" w:rsidRPr="00FC2436">
        <w:rPr>
          <w:rFonts w:ascii="Arial" w:hAnsi="Arial" w:cs="Arial"/>
          <w:b/>
          <w:color w:val="000000"/>
        </w:rPr>
        <w:t>$JBOSS_HOME/bin/run.sh</w:t>
      </w:r>
      <w:r w:rsidR="00E515A9" w:rsidRPr="00AA554E">
        <w:rPr>
          <w:rFonts w:ascii="Arial" w:hAnsi="Arial" w:cs="Arial"/>
          <w:color w:val="000000"/>
        </w:rPr>
        <w:t xml:space="preserve"> (or run.bat)</w:t>
      </w:r>
      <w:r w:rsidR="00E60CC7" w:rsidRPr="00AA554E">
        <w:rPr>
          <w:rFonts w:ascii="Arial" w:hAnsi="Arial" w:cs="Arial"/>
          <w:color w:val="000000"/>
        </w:rPr>
        <w:t xml:space="preserve">   </w:t>
      </w:r>
      <w:r w:rsidR="00F527EF" w:rsidRPr="00AA554E">
        <w:rPr>
          <w:rFonts w:ascii="Arial" w:hAnsi="Arial" w:cs="Arial"/>
          <w:color w:val="000000"/>
        </w:rPr>
        <w:t xml:space="preserve">  </w:t>
      </w:r>
    </w:p>
    <w:p w:rsidR="00E515A9" w:rsidRPr="00AA554E" w:rsidRDefault="00F527EF" w:rsidP="00340610">
      <w:pPr>
        <w:pStyle w:val="ListParagraph"/>
        <w:rPr>
          <w:rFonts w:ascii="Arial" w:hAnsi="Arial" w:cs="Arial"/>
          <w:color w:val="000000"/>
        </w:rPr>
      </w:pPr>
      <w:r w:rsidRPr="00AA554E">
        <w:rPr>
          <w:rFonts w:ascii="Arial" w:hAnsi="Arial" w:cs="Arial"/>
          <w:color w:val="000000"/>
        </w:rPr>
        <w:t>(In Windows: %JBOSS_HOME%/bin/run)</w:t>
      </w:r>
    </w:p>
    <w:p w:rsidR="00DA6950" w:rsidRDefault="00E515A9" w:rsidP="00DA6950">
      <w:pPr>
        <w:pStyle w:val="ListParagraph"/>
        <w:numPr>
          <w:ilvl w:val="0"/>
          <w:numId w:val="8"/>
        </w:numPr>
        <w:rPr>
          <w:rFonts w:ascii="Arial" w:hAnsi="Arial" w:cs="Arial"/>
          <w:color w:val="000000"/>
        </w:rPr>
      </w:pPr>
      <w:r w:rsidRPr="00AA554E">
        <w:rPr>
          <w:rFonts w:ascii="Arial" w:hAnsi="Arial" w:cs="Arial"/>
          <w:color w:val="000000"/>
        </w:rPr>
        <w:t xml:space="preserve">Open the following address in a web browser: </w:t>
      </w:r>
      <w:hyperlink r:id="rId37" w:history="1">
        <w:r w:rsidRPr="00AA554E">
          <w:rPr>
            <w:rStyle w:val="Hyperlink"/>
            <w:rFonts w:ascii="Arial" w:hAnsi="Arial" w:cs="Arial"/>
          </w:rPr>
          <w:t>http://localhost:8080/wsrf/services/cagrid/CBM</w:t>
        </w:r>
      </w:hyperlink>
      <w:r w:rsidRPr="00AA554E">
        <w:rPr>
          <w:rFonts w:ascii="Arial" w:hAnsi="Arial" w:cs="Arial"/>
          <w:color w:val="000000"/>
        </w:rPr>
        <w:t xml:space="preserve"> </w:t>
      </w:r>
    </w:p>
    <w:p w:rsidR="00D927FA" w:rsidRPr="00DA6950" w:rsidRDefault="00E515A9" w:rsidP="00DA6950">
      <w:pPr>
        <w:pStyle w:val="Heading2"/>
        <w:rPr>
          <w:color w:val="000000"/>
        </w:rPr>
      </w:pPr>
      <w:r w:rsidRPr="00DA6950">
        <w:rPr>
          <w:rStyle w:val="CaptionChar"/>
        </w:rPr>
        <w:t>You should see a message similar to “Hi there, this is an AXIS service!”</w:t>
      </w:r>
      <w:r w:rsidR="00D80C31" w:rsidRPr="00AA554E">
        <w:br w:type="page"/>
      </w:r>
      <w:bookmarkStart w:id="28" w:name="_Toc293000229"/>
      <w:r w:rsidR="00B046B3" w:rsidRPr="00AA554E">
        <w:lastRenderedPageBreak/>
        <w:t>5</w:t>
      </w:r>
      <w:r w:rsidR="00593630" w:rsidRPr="00AA554E">
        <w:t>.0  Testing the CBM Grid Services</w:t>
      </w:r>
      <w:r w:rsidR="00D927FA" w:rsidRPr="00AA554E">
        <w:t xml:space="preserve"> that are up and running </w:t>
      </w:r>
      <w:bookmarkEnd w:id="28"/>
    </w:p>
    <w:p w:rsidR="00D927FA" w:rsidRPr="00AA554E" w:rsidRDefault="00D927FA" w:rsidP="00652B55">
      <w:pPr>
        <w:ind w:left="360"/>
        <w:rPr>
          <w:rFonts w:ascii="Arial" w:hAnsi="Arial" w:cs="Arial"/>
        </w:rPr>
      </w:pPr>
    </w:p>
    <w:p w:rsidR="00D927FA" w:rsidRPr="00AA554E" w:rsidRDefault="00D927FA" w:rsidP="00D927FA">
      <w:pPr>
        <w:numPr>
          <w:ilvl w:val="0"/>
          <w:numId w:val="11"/>
        </w:numPr>
        <w:rPr>
          <w:rFonts w:ascii="Arial" w:hAnsi="Arial" w:cs="Arial"/>
        </w:rPr>
      </w:pPr>
      <w:r w:rsidRPr="00AA554E">
        <w:rPr>
          <w:rFonts w:ascii="Arial" w:hAnsi="Arial" w:cs="Arial"/>
        </w:rPr>
        <w:t xml:space="preserve">Please notify NCI </w:t>
      </w:r>
      <w:r w:rsidR="00EA218F" w:rsidRPr="00AA554E">
        <w:rPr>
          <w:rFonts w:ascii="Arial" w:hAnsi="Arial" w:cs="Arial"/>
        </w:rPr>
        <w:t>(</w:t>
      </w:r>
      <w:hyperlink r:id="rId38" w:history="1">
        <w:r w:rsidR="00EA218F" w:rsidRPr="00AA554E">
          <w:rPr>
            <w:rStyle w:val="Hyperlink"/>
            <w:rFonts w:ascii="Arial" w:hAnsi="Arial" w:cs="Arial"/>
          </w:rPr>
          <w:t>NCIcbm@mail.nih.gov</w:t>
        </w:r>
      </w:hyperlink>
      <w:r w:rsidR="00EA218F" w:rsidRPr="00AA554E">
        <w:rPr>
          <w:rFonts w:ascii="Arial" w:hAnsi="Arial" w:cs="Arial"/>
        </w:rPr>
        <w:t xml:space="preserve">) </w:t>
      </w:r>
      <w:r w:rsidR="00593630" w:rsidRPr="00AA554E">
        <w:rPr>
          <w:rFonts w:ascii="Arial" w:hAnsi="Arial" w:cs="Arial"/>
        </w:rPr>
        <w:t>when your vendor/institute site.  This will notify NCI to see that your service is up and running for this test phase.</w:t>
      </w:r>
    </w:p>
    <w:p w:rsidR="00593630" w:rsidRPr="00AA554E" w:rsidRDefault="00340610" w:rsidP="00D927FA">
      <w:pPr>
        <w:numPr>
          <w:ilvl w:val="0"/>
          <w:numId w:val="11"/>
        </w:numPr>
        <w:rPr>
          <w:rFonts w:ascii="Arial" w:hAnsi="Arial" w:cs="Arial"/>
          <w:b/>
          <w:color w:val="FF0000"/>
        </w:rPr>
      </w:pPr>
      <w:r w:rsidRPr="00AA554E">
        <w:rPr>
          <w:rFonts w:ascii="Arial" w:hAnsi="Arial" w:cs="Arial"/>
          <w:b/>
          <w:color w:val="FF0000"/>
        </w:rPr>
        <w:t>NOTE:  By the end of 2011</w:t>
      </w:r>
      <w:r w:rsidR="00593630" w:rsidRPr="00AA554E">
        <w:rPr>
          <w:rFonts w:ascii="Arial" w:hAnsi="Arial" w:cs="Arial"/>
          <w:b/>
          <w:color w:val="FF0000"/>
        </w:rPr>
        <w:t xml:space="preserve">, there should be a set of “TEST CBM GRID SUITE SCRIPTS” that will enable anyone to test their service against prescribed scripted queries, to ensure that the CBM service your institute stands up is up and queryable.  </w:t>
      </w:r>
    </w:p>
    <w:p w:rsidR="00593630" w:rsidRPr="00AA554E" w:rsidRDefault="002848EC" w:rsidP="00D927FA">
      <w:pPr>
        <w:numPr>
          <w:ilvl w:val="0"/>
          <w:numId w:val="11"/>
        </w:numPr>
        <w:rPr>
          <w:rFonts w:ascii="Arial" w:hAnsi="Arial" w:cs="Arial"/>
          <w:b/>
          <w:color w:val="FF0000"/>
        </w:rPr>
      </w:pPr>
      <w:r>
        <w:rPr>
          <w:rFonts w:ascii="Arial" w:hAnsi="Arial" w:cs="Arial"/>
        </w:rPr>
        <w:t>Below are 3</w:t>
      </w:r>
      <w:r w:rsidR="008E25AC">
        <w:rPr>
          <w:rFonts w:ascii="Arial" w:hAnsi="Arial" w:cs="Arial"/>
        </w:rPr>
        <w:t xml:space="preserve"> methods to test: 1) Command line tool for testing</w:t>
      </w:r>
      <w:r>
        <w:rPr>
          <w:rFonts w:ascii="Arial" w:hAnsi="Arial" w:cs="Arial"/>
        </w:rPr>
        <w:t xml:space="preserve"> and querying</w:t>
      </w:r>
      <w:r w:rsidR="008E25AC">
        <w:rPr>
          <w:rFonts w:ascii="Arial" w:hAnsi="Arial" w:cs="Arial"/>
        </w:rPr>
        <w:t xml:space="preserve"> the Grid services that are published on the training grid</w:t>
      </w:r>
      <w:r>
        <w:rPr>
          <w:rFonts w:ascii="Arial" w:hAnsi="Arial" w:cs="Arial"/>
        </w:rPr>
        <w:t xml:space="preserve"> (can be used for debugging the CBM service to assess where the problems may lie)</w:t>
      </w:r>
      <w:r w:rsidR="008E25AC">
        <w:rPr>
          <w:rFonts w:ascii="Arial" w:hAnsi="Arial" w:cs="Arial"/>
        </w:rPr>
        <w:t xml:space="preserve">, and 2) </w:t>
      </w:r>
      <w:r>
        <w:rPr>
          <w:rFonts w:ascii="Arial" w:hAnsi="Arial" w:cs="Arial"/>
        </w:rPr>
        <w:t>Alpha-version of the CBM grid test suite that will be used for CBM service validation(to be used by sites and the NCI Specimen Resource Locator), and 3)</w:t>
      </w:r>
      <w:r w:rsidR="008E25AC">
        <w:rPr>
          <w:rFonts w:ascii="Arial" w:hAnsi="Arial" w:cs="Arial"/>
        </w:rPr>
        <w:t>GridPortal viewing</w:t>
      </w:r>
      <w:r>
        <w:rPr>
          <w:rFonts w:ascii="Arial" w:hAnsi="Arial" w:cs="Arial"/>
        </w:rPr>
        <w:t xml:space="preserve"> and basic querying</w:t>
      </w:r>
    </w:p>
    <w:p w:rsidR="003C69C2" w:rsidRPr="00AA554E" w:rsidRDefault="00B046B3" w:rsidP="00FC2E5F">
      <w:pPr>
        <w:pStyle w:val="Heading2"/>
      </w:pPr>
      <w:bookmarkStart w:id="29" w:name="_Toc293000230"/>
      <w:r w:rsidRPr="00AA554E">
        <w:t>5</w:t>
      </w:r>
      <w:r w:rsidR="00FC2E5F" w:rsidRPr="00AA554E">
        <w:t xml:space="preserve">.1  </w:t>
      </w:r>
      <w:r w:rsidR="003C69C2" w:rsidRPr="00AA554E">
        <w:t xml:space="preserve">Using </w:t>
      </w:r>
      <w:r w:rsidR="00985B78">
        <w:t>Command-Line Grid tool</w:t>
      </w:r>
      <w:r w:rsidR="003C69C2" w:rsidRPr="00AA554E">
        <w:t xml:space="preserve"> to check your service </w:t>
      </w:r>
      <w:bookmarkEnd w:id="29"/>
    </w:p>
    <w:p w:rsidR="00E43024" w:rsidRDefault="008B1334" w:rsidP="00E43024">
      <w:pPr>
        <w:rPr>
          <w:rFonts w:ascii="Arial" w:hAnsi="Arial" w:cs="Arial"/>
          <w:color w:val="000000"/>
          <w:sz w:val="21"/>
          <w:szCs w:val="21"/>
        </w:rPr>
      </w:pPr>
      <w:r>
        <w:rPr>
          <w:rFonts w:ascii="Arial" w:hAnsi="Arial" w:cs="Arial"/>
          <w:color w:val="000000"/>
          <w:sz w:val="21"/>
          <w:szCs w:val="21"/>
        </w:rPr>
        <w:t xml:space="preserve"> </w:t>
      </w:r>
    </w:p>
    <w:p w:rsidR="008B1334" w:rsidRDefault="008B1334" w:rsidP="00E43024">
      <w:pPr>
        <w:rPr>
          <w:rFonts w:ascii="Arial" w:hAnsi="Arial" w:cs="Arial"/>
          <w:color w:val="000000"/>
          <w:sz w:val="21"/>
          <w:szCs w:val="21"/>
        </w:rPr>
      </w:pPr>
      <w:r>
        <w:rPr>
          <w:rFonts w:ascii="Arial" w:hAnsi="Arial" w:cs="Arial"/>
          <w:color w:val="000000"/>
          <w:sz w:val="21"/>
          <w:szCs w:val="21"/>
        </w:rPr>
        <w:t>The caGrid</w:t>
      </w:r>
      <w:r w:rsidR="007E7E66">
        <w:rPr>
          <w:rFonts w:ascii="Arial" w:hAnsi="Arial" w:cs="Arial"/>
          <w:color w:val="000000"/>
          <w:sz w:val="21"/>
          <w:szCs w:val="21"/>
        </w:rPr>
        <w:t>-Knowledge Center</w:t>
      </w:r>
      <w:r>
        <w:rPr>
          <w:rFonts w:ascii="Arial" w:hAnsi="Arial" w:cs="Arial"/>
          <w:color w:val="000000"/>
          <w:sz w:val="21"/>
          <w:szCs w:val="21"/>
        </w:rPr>
        <w:t xml:space="preserve"> Team has developed a command line Grid Tool. </w:t>
      </w:r>
      <w:r w:rsidRPr="00AA554E">
        <w:rPr>
          <w:rFonts w:ascii="Arial" w:hAnsi="Arial" w:cs="Arial"/>
          <w:color w:val="000000"/>
          <w:sz w:val="21"/>
          <w:szCs w:val="21"/>
        </w:rPr>
        <w:t>For in-depth information on the Grid Client, please see the caGrid Client Application Guide: </w:t>
      </w:r>
      <w:hyperlink r:id="rId39" w:history="1">
        <w:r w:rsidRPr="00AA554E">
          <w:rPr>
            <w:rStyle w:val="Hyperlink"/>
            <w:rFonts w:ascii="Arial" w:hAnsi="Arial" w:cs="Arial"/>
            <w:sz w:val="21"/>
            <w:szCs w:val="21"/>
          </w:rPr>
          <w:t>https://cagrid.org/display/knowledgebase/Client+Application+Guide</w:t>
        </w:r>
      </w:hyperlink>
    </w:p>
    <w:p w:rsidR="00EC2CC9" w:rsidRDefault="00EC2CC9" w:rsidP="00E43024">
      <w:pPr>
        <w:rPr>
          <w:rFonts w:ascii="Arial" w:hAnsi="Arial" w:cs="Arial"/>
          <w:color w:val="000000"/>
          <w:sz w:val="21"/>
          <w:szCs w:val="21"/>
        </w:rPr>
      </w:pPr>
    </w:p>
    <w:p w:rsidR="00EC2CC9" w:rsidRDefault="00EC2CC9" w:rsidP="00E43024">
      <w:pPr>
        <w:rPr>
          <w:rFonts w:ascii="Arial" w:hAnsi="Arial" w:cs="Arial"/>
          <w:color w:val="000000"/>
          <w:sz w:val="21"/>
          <w:szCs w:val="21"/>
        </w:rPr>
      </w:pPr>
      <w:r>
        <w:rPr>
          <w:rFonts w:ascii="Arial" w:hAnsi="Arial" w:cs="Arial"/>
          <w:color w:val="000000"/>
          <w:sz w:val="21"/>
          <w:szCs w:val="21"/>
        </w:rPr>
        <w:t>There is a customized version of the tool for CBM data services provided in the CBM deployment package.</w:t>
      </w:r>
    </w:p>
    <w:p w:rsidR="00EC2CC9" w:rsidRDefault="00EC2CC9" w:rsidP="00E43024">
      <w:pPr>
        <w:rPr>
          <w:rFonts w:ascii="Arial" w:hAnsi="Arial" w:cs="Arial"/>
          <w:color w:val="000000"/>
          <w:sz w:val="21"/>
          <w:szCs w:val="21"/>
        </w:rPr>
      </w:pPr>
    </w:p>
    <w:p w:rsidR="008B1334" w:rsidRPr="00AA554E" w:rsidRDefault="008B133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Install:</w:t>
      </w:r>
    </w:p>
    <w:p w:rsidR="00E43024" w:rsidRPr="007D0AC0" w:rsidRDefault="007D0AC0" w:rsidP="007D0AC0">
      <w:pPr>
        <w:pStyle w:val="ListParagraph"/>
        <w:numPr>
          <w:ilvl w:val="0"/>
          <w:numId w:val="26"/>
        </w:numPr>
        <w:rPr>
          <w:rFonts w:ascii="Arial" w:hAnsi="Arial" w:cs="Arial"/>
          <w:color w:val="000000"/>
          <w:sz w:val="21"/>
          <w:szCs w:val="21"/>
        </w:rPr>
      </w:pPr>
      <w:r w:rsidRPr="007D0AC0">
        <w:rPr>
          <w:rFonts w:ascii="Arial" w:hAnsi="Arial" w:cs="Arial"/>
          <w:color w:val="000000"/>
          <w:sz w:val="21"/>
          <w:szCs w:val="21"/>
        </w:rPr>
        <w:t xml:space="preserve">In a command window, go to </w:t>
      </w:r>
      <w:r w:rsidRPr="007D0AC0">
        <w:rPr>
          <w:rFonts w:ascii="Arial" w:hAnsi="Arial" w:cs="Arial"/>
          <w:b/>
          <w:color w:val="000000"/>
          <w:sz w:val="21"/>
          <w:szCs w:val="21"/>
        </w:rPr>
        <w:t>CBM_DIR/cbmGridClientTool/cbmGridClient</w:t>
      </w:r>
      <w:r w:rsidR="00E43024" w:rsidRPr="007D0AC0">
        <w:rPr>
          <w:rFonts w:ascii="Arial" w:hAnsi="Arial" w:cs="Arial"/>
          <w:b/>
          <w:bCs/>
          <w:color w:val="000000"/>
          <w:sz w:val="21"/>
          <w:szCs w:val="21"/>
        </w:rPr>
        <w:t>Buil</w:t>
      </w:r>
      <w:r>
        <w:rPr>
          <w:rFonts w:ascii="Arial" w:hAnsi="Arial" w:cs="Arial"/>
          <w:b/>
          <w:bCs/>
          <w:color w:val="000000"/>
          <w:sz w:val="21"/>
          <w:szCs w:val="21"/>
        </w:rPr>
        <w:t xml:space="preserve">d, </w:t>
      </w:r>
      <w:r>
        <w:rPr>
          <w:rFonts w:ascii="Arial" w:hAnsi="Arial" w:cs="Arial"/>
          <w:bCs/>
          <w:color w:val="000000"/>
          <w:sz w:val="21"/>
          <w:szCs w:val="21"/>
        </w:rPr>
        <w:t>there should be /cbmGridClient directory there</w:t>
      </w:r>
    </w:p>
    <w:p w:rsidR="00E43024" w:rsidRPr="00AA554E" w:rsidRDefault="00E43024" w:rsidP="00E43024">
      <w:pPr>
        <w:numPr>
          <w:ilvl w:val="0"/>
          <w:numId w:val="15"/>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w:t>
      </w:r>
      <w:r w:rsidR="007D0AC0">
        <w:rPr>
          <w:rFonts w:ascii="Arial" w:hAnsi="Arial" w:cs="Arial"/>
          <w:color w:val="000000"/>
          <w:sz w:val="21"/>
          <w:szCs w:val="21"/>
        </w:rPr>
        <w:t xml:space="preserve"> in the /cbmGridClient directory</w:t>
      </w:r>
      <w:r w:rsidRPr="00AA554E">
        <w:rPr>
          <w:rFonts w:ascii="Arial" w:hAnsi="Arial" w:cs="Arial"/>
          <w:color w:val="000000"/>
          <w:sz w:val="21"/>
          <w:szCs w:val="21"/>
        </w:rPr>
        <w:t>, run the 'ant all' command. </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Run:</w:t>
      </w:r>
    </w:p>
    <w:p w:rsidR="00E43024" w:rsidRPr="00AA554E" w:rsidRDefault="00E43024" w:rsidP="00E43024">
      <w:pPr>
        <w:numPr>
          <w:ilvl w:val="0"/>
          <w:numId w:val="16"/>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From a command line, run the 'ant run' command</w:t>
      </w: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t xml:space="preserve">Setting to use Production </w:t>
      </w:r>
      <w:r w:rsidR="002848EC">
        <w:rPr>
          <w:rFonts w:ascii="Arial" w:hAnsi="Arial" w:cs="Arial"/>
          <w:b/>
          <w:bCs/>
          <w:color w:val="000000"/>
          <w:sz w:val="21"/>
          <w:szCs w:val="21"/>
        </w:rPr>
        <w:t>ca</w:t>
      </w:r>
      <w:r w:rsidRPr="00AA554E">
        <w:rPr>
          <w:rFonts w:ascii="Arial" w:hAnsi="Arial" w:cs="Arial"/>
          <w:b/>
          <w:bCs/>
          <w:color w:val="000000"/>
          <w:sz w:val="21"/>
          <w:szCs w:val="21"/>
        </w:rPr>
        <w:t>Grid</w:t>
      </w:r>
      <w:r w:rsidR="00A47043">
        <w:rPr>
          <w:rFonts w:ascii="Arial" w:hAnsi="Arial" w:cs="Arial"/>
          <w:b/>
          <w:bCs/>
          <w:color w:val="000000"/>
          <w:sz w:val="21"/>
          <w:szCs w:val="21"/>
        </w:rPr>
        <w:t xml:space="preserve"> (use this once your CBM site is ready to go to production, default tool is set to look at the caGrid Training Grid)</w:t>
      </w:r>
      <w:r w:rsidRPr="00AA554E">
        <w:rPr>
          <w:rFonts w:ascii="Arial" w:hAnsi="Arial" w:cs="Arial"/>
          <w:b/>
          <w:bCs/>
          <w:color w:val="000000"/>
          <w:sz w:val="21"/>
          <w:szCs w:val="21"/>
        </w:rPr>
        <w:t>:</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Open the file cbmGridClient/ivy.xml</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Search for the text '</w:t>
      </w:r>
      <w:r w:rsidRPr="00AA554E">
        <w:rPr>
          <w:rStyle w:val="apple-style-span"/>
          <w:rFonts w:ascii="Arial" w:hAnsi="Arial" w:cs="Arial"/>
          <w:color w:val="000000"/>
          <w:sz w:val="21"/>
          <w:szCs w:val="21"/>
        </w:rPr>
        <w:t>Target Grid Configuration'</w:t>
      </w:r>
    </w:p>
    <w:p w:rsidR="00E43024" w:rsidRPr="00AA554E" w:rsidRDefault="00E43024" w:rsidP="00E43024">
      <w:pPr>
        <w:pStyle w:val="NormalWeb"/>
        <w:numPr>
          <w:ilvl w:val="0"/>
          <w:numId w:val="17"/>
        </w:numPr>
        <w:spacing w:before="0" w:beforeAutospacing="0" w:after="0" w:afterAutospacing="0"/>
        <w:rPr>
          <w:rFonts w:ascii="Arial" w:hAnsi="Arial" w:cs="Arial"/>
          <w:color w:val="5177C5"/>
          <w:sz w:val="17"/>
          <w:szCs w:val="17"/>
        </w:rPr>
      </w:pPr>
      <w:r w:rsidRPr="00AA554E">
        <w:rPr>
          <w:rStyle w:val="apple-style-span"/>
          <w:rFonts w:ascii="Arial" w:hAnsi="Arial" w:cs="Arial"/>
          <w:color w:val="000000"/>
          <w:sz w:val="21"/>
          <w:szCs w:val="21"/>
        </w:rPr>
        <w:t>To configure for production, change 'training-1.3' to 'nci_prod-1.3'</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Fonts w:ascii="Arial" w:hAnsi="Arial" w:cs="Arial"/>
          <w:color w:val="000000"/>
          <w:sz w:val="21"/>
          <w:szCs w:val="21"/>
        </w:rPr>
        <w:t>Save the file</w:t>
      </w:r>
    </w:p>
    <w:p w:rsidR="00E43024" w:rsidRPr="00AA554E" w:rsidRDefault="00E43024" w:rsidP="00E43024">
      <w:pPr>
        <w:numPr>
          <w:ilvl w:val="0"/>
          <w:numId w:val="17"/>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21"/>
          <w:szCs w:val="21"/>
        </w:rPr>
        <w:t>From a command line, run the 'ant clean all' command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b/>
          <w:bCs/>
          <w:color w:val="000000"/>
          <w:sz w:val="21"/>
          <w:szCs w:val="21"/>
        </w:rPr>
        <w:lastRenderedPageBreak/>
        <w:t>Run Options:</w:t>
      </w:r>
    </w:p>
    <w:p w:rsidR="00E43024" w:rsidRPr="00AA554E" w:rsidRDefault="00E43024" w:rsidP="00E43024">
      <w:pPr>
        <w:rPr>
          <w:rFonts w:ascii="Arial" w:hAnsi="Arial" w:cs="Arial"/>
          <w:color w:val="000000"/>
          <w:sz w:val="21"/>
          <w:szCs w:val="21"/>
        </w:rPr>
      </w:pPr>
      <w:r w:rsidRPr="00AA554E">
        <w:rPr>
          <w:rFonts w:ascii="Arial" w:hAnsi="Arial" w:cs="Arial"/>
          <w:color w:val="000000"/>
          <w:sz w:val="21"/>
          <w:szCs w:val="21"/>
        </w:rPr>
        <w:t>When the client is run you will be presented with 5 options:</w:t>
      </w:r>
    </w:p>
    <w:p w:rsidR="00E43024" w:rsidRPr="00AA554E" w:rsidRDefault="00E43024" w:rsidP="00B526AF">
      <w:pPr>
        <w:numPr>
          <w:ilvl w:val="0"/>
          <w:numId w:val="18"/>
        </w:numPr>
        <w:spacing w:before="100" w:beforeAutospacing="1" w:after="100" w:afterAutospacing="1"/>
        <w:rPr>
          <w:rFonts w:ascii="Arial" w:hAnsi="Arial" w:cs="Arial"/>
          <w:color w:val="000000"/>
          <w:sz w:val="21"/>
          <w:szCs w:val="21"/>
        </w:rPr>
      </w:pPr>
      <w:r w:rsidRPr="00AA554E">
        <w:rPr>
          <w:rFonts w:ascii="Arial" w:hAnsi="Arial" w:cs="Arial"/>
          <w:b/>
          <w:bCs/>
          <w:color w:val="000000"/>
          <w:sz w:val="18"/>
          <w:szCs w:val="18"/>
        </w:rPr>
        <w:t>Sync With Trust Fabric</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will run the SyncGTS client.  This retrieves the grid certificates into the .globus directory.</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Once...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 file = conf/sync-description.xml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 pre synchronization snapshot of the Trusted CA Directory found 8 Trusted CAs.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The CA O=caBIG,OU=caGrid,OU=Training Trust Fabric,CN=caGrid Training Trust Fabric CA was not removed because it is the exclude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removed 6 Trusted Authority(s) from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Successfully wrote out 6 Trusted Authority(s) to /Users/williamstephens/.globus/certificates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Synchronize Complete.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2. </w:t>
      </w:r>
      <w:r w:rsidRPr="00AA554E">
        <w:rPr>
          <w:rFonts w:ascii="Arial" w:hAnsi="Arial" w:cs="Arial"/>
          <w:b/>
          <w:bCs/>
          <w:color w:val="000000"/>
          <w:sz w:val="18"/>
          <w:szCs w:val="18"/>
        </w:rPr>
        <w:t>Login to Grid</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This option allows a user to authenticate against the Dorian service using their grid username and password.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A grid credential will be written to cbmGridClient/user.proxy.  Subsequent calls to login will use this file while it is valid, rather than request username and password again.</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1 : Sync with Trust Fabric</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2 : Login to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3 : Search for CBM Services in Index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4 : Query a CBM Data Service</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5: Quit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to the Grid</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Username: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Provide Password: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&lt;Password will be shown&gt;</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Enter credential lifetime in hours [1..12] :</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12</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Identity = /O=caBIG/OU=caGrid/OU=Training/OU=Dorian/CN=wistephens</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User credential saved to  = user.proxy</w:t>
      </w:r>
    </w:p>
    <w:p w:rsidR="00E43024" w:rsidRPr="00AA554E" w:rsidRDefault="00E43024" w:rsidP="00E43024">
      <w:pPr>
        <w:rPr>
          <w:rFonts w:ascii="Arial" w:hAnsi="Arial" w:cs="Arial"/>
          <w:color w:val="000000"/>
          <w:sz w:val="18"/>
          <w:szCs w:val="18"/>
        </w:rPr>
      </w:pPr>
      <w:r w:rsidRPr="00AA554E">
        <w:rPr>
          <w:rFonts w:ascii="Arial" w:hAnsi="Arial" w:cs="Arial"/>
          <w:color w:val="000000"/>
          <w:sz w:val="18"/>
          <w:szCs w:val="18"/>
        </w:rPr>
        <w:t>     [java] Login complete.</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color w:val="000000"/>
          <w:sz w:val="18"/>
          <w:szCs w:val="18"/>
        </w:rPr>
        <w:tab/>
      </w:r>
      <w:r w:rsidRPr="00AA554E">
        <w:rPr>
          <w:rFonts w:ascii="Arial" w:hAnsi="Arial" w:cs="Arial"/>
          <w:color w:val="000000"/>
          <w:sz w:val="18"/>
          <w:szCs w:val="18"/>
        </w:rPr>
        <w:t>3. </w:t>
      </w:r>
      <w:r w:rsidRPr="00AA554E">
        <w:rPr>
          <w:rFonts w:ascii="Arial" w:hAnsi="Arial" w:cs="Arial"/>
          <w:b/>
          <w:bCs/>
          <w:color w:val="000000"/>
          <w:sz w:val="18"/>
          <w:szCs w:val="18"/>
        </w:rPr>
        <w:t>Search for CBM Services in Index Service</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query the Index service for all instances of CBM services.</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lastRenderedPageBreak/>
        <w:t>Example Output: </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3</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Discovering Grid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0"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41"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2"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 xml:space="preserve">     [java]     3: </w:t>
      </w:r>
      <w:hyperlink r:id="rId43" w:history="1">
        <w:r w:rsidRPr="00AA554E">
          <w:rPr>
            <w:rStyle w:val="Hyperlink"/>
            <w:rFonts w:ascii="Arial" w:hAnsi="Arial" w:cs="Arial"/>
            <w:sz w:val="18"/>
            <w:szCs w:val="18"/>
          </w:rPr>
          <w:t>http://128.23.35.126:8080/wsrf/services/cagrid/CBM</w:t>
        </w:r>
      </w:hyperlink>
      <w:r w:rsidRPr="00AA554E">
        <w:rPr>
          <w:rStyle w:val="apple-style-span"/>
          <w:rFonts w:ascii="Arial" w:hAnsi="Arial" w:cs="Arial"/>
          <w:color w:val="000000"/>
          <w:sz w:val="18"/>
          <w:szCs w:val="18"/>
        </w:rPr>
        <w:t> </w:t>
      </w: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tab-span"/>
          <w:rFonts w:ascii="Arial" w:hAnsi="Arial" w:cs="Arial"/>
          <w:b/>
          <w:bCs/>
          <w:color w:val="000000"/>
          <w:sz w:val="18"/>
          <w:szCs w:val="18"/>
        </w:rPr>
        <w:tab/>
      </w:r>
      <w:r w:rsidRPr="00AA554E">
        <w:rPr>
          <w:rFonts w:ascii="Arial" w:hAnsi="Arial" w:cs="Arial"/>
          <w:b/>
          <w:bCs/>
          <w:color w:val="000000"/>
          <w:sz w:val="18"/>
          <w:szCs w:val="18"/>
        </w:rPr>
        <w:t>4. Query a CBM Data Service</w:t>
      </w:r>
    </w:p>
    <w:p w:rsidR="006F405C" w:rsidRDefault="006F405C" w:rsidP="00E43024">
      <w:pPr>
        <w:rPr>
          <w:rFonts w:ascii="Arial" w:hAnsi="Arial" w:cs="Arial"/>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xml:space="preserve">When specifying that you want to "Query a CBM Data Service" you will be provided with the option of selecting the service from the Index Service or providing a URL (e.g. if you are testing on </w:t>
      </w:r>
      <w:hyperlink r:id="rId44" w:history="1">
        <w:r w:rsidRPr="00F85E6A">
          <w:rPr>
            <w:rStyle w:val="Hyperlink"/>
            <w:rFonts w:ascii="Calibri" w:hAnsi="Calibri"/>
            <w:sz w:val="21"/>
            <w:szCs w:val="21"/>
          </w:rPr>
          <w:t>http://localhost:8080/wsrf/CBM</w:t>
        </w:r>
      </w:hyperlink>
      <w:r>
        <w:rPr>
          <w:rFonts w:ascii="Calibri" w:hAnsi="Calibri"/>
          <w:color w:val="000000"/>
          <w:sz w:val="21"/>
          <w:szCs w:val="21"/>
        </w:rPr>
        <w:t>, etc) .  </w:t>
      </w:r>
    </w:p>
    <w:p w:rsidR="006F405C" w:rsidRDefault="006F405C" w:rsidP="006F405C">
      <w:pPr>
        <w:rPr>
          <w:rFonts w:ascii="Calibri" w:hAnsi="Calibri"/>
          <w:color w:val="000000"/>
          <w:sz w:val="21"/>
          <w:szCs w:val="21"/>
        </w:rPr>
      </w:pP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1 : Sync with Trust Fabric</w:t>
      </w:r>
    </w:p>
    <w:p w:rsidR="006F405C" w:rsidRDefault="006F405C" w:rsidP="006F405C">
      <w:pPr>
        <w:rPr>
          <w:rFonts w:ascii="Calibri" w:hAnsi="Calibri"/>
          <w:color w:val="000000"/>
          <w:sz w:val="21"/>
          <w:szCs w:val="21"/>
        </w:rPr>
      </w:pPr>
      <w:r>
        <w:rPr>
          <w:rFonts w:ascii="Calibri" w:hAnsi="Calibri"/>
          <w:color w:val="000000"/>
          <w:sz w:val="21"/>
          <w:szCs w:val="21"/>
        </w:rPr>
        <w:t>     [java] 2 : Login to Grid</w:t>
      </w:r>
    </w:p>
    <w:p w:rsidR="006F405C" w:rsidRDefault="006F405C" w:rsidP="006F405C">
      <w:pPr>
        <w:rPr>
          <w:rFonts w:ascii="Calibri" w:hAnsi="Calibri"/>
          <w:color w:val="000000"/>
          <w:sz w:val="21"/>
          <w:szCs w:val="21"/>
        </w:rPr>
      </w:pPr>
      <w:r>
        <w:rPr>
          <w:rFonts w:ascii="Calibri" w:hAnsi="Calibri"/>
          <w:color w:val="000000"/>
          <w:sz w:val="21"/>
          <w:szCs w:val="21"/>
        </w:rPr>
        <w:t>     [java] 3 : Search for CBM Services in Index Service</w:t>
      </w:r>
    </w:p>
    <w:p w:rsidR="006F405C" w:rsidRDefault="006F405C" w:rsidP="006F405C">
      <w:pPr>
        <w:rPr>
          <w:rFonts w:ascii="Calibri" w:hAnsi="Calibri"/>
          <w:color w:val="000000"/>
          <w:sz w:val="21"/>
          <w:szCs w:val="21"/>
        </w:rPr>
      </w:pPr>
      <w:r>
        <w:rPr>
          <w:rFonts w:ascii="Calibri" w:hAnsi="Calibri"/>
          <w:color w:val="000000"/>
          <w:sz w:val="21"/>
          <w:szCs w:val="21"/>
        </w:rPr>
        <w:t>     [java] 4 : Query a CBM Data Service</w:t>
      </w:r>
    </w:p>
    <w:p w:rsidR="006F405C" w:rsidRDefault="006F405C" w:rsidP="006F405C">
      <w:pPr>
        <w:rPr>
          <w:rFonts w:ascii="Calibri" w:hAnsi="Calibri"/>
          <w:color w:val="000000"/>
          <w:sz w:val="21"/>
          <w:szCs w:val="21"/>
        </w:rPr>
      </w:pPr>
      <w:r>
        <w:rPr>
          <w:rFonts w:ascii="Calibri" w:hAnsi="Calibri"/>
          <w:color w:val="000000"/>
          <w:sz w:val="21"/>
          <w:szCs w:val="21"/>
        </w:rPr>
        <w:t>     [java] 5: Quit</w:t>
      </w:r>
    </w:p>
    <w:p w:rsidR="006F405C" w:rsidRDefault="006F405C" w:rsidP="006F405C">
      <w:pPr>
        <w:rPr>
          <w:rFonts w:ascii="Calibri" w:hAnsi="Calibri"/>
          <w:color w:val="000000"/>
          <w:sz w:val="21"/>
          <w:szCs w:val="21"/>
        </w:rPr>
      </w:pPr>
      <w:r>
        <w:rPr>
          <w:rFonts w:ascii="Calibri" w:hAnsi="Calibri"/>
          <w:color w:val="000000"/>
          <w:sz w:val="21"/>
          <w:szCs w:val="21"/>
        </w:rPr>
        <w:t>     [java] Select client action:  [1..5] :</w:t>
      </w:r>
    </w:p>
    <w:p w:rsidR="006F405C" w:rsidRDefault="006F405C" w:rsidP="006F405C">
      <w:pPr>
        <w:rPr>
          <w:rFonts w:ascii="Calibri" w:hAnsi="Calibri"/>
          <w:color w:val="000000"/>
          <w:sz w:val="21"/>
          <w:szCs w:val="21"/>
        </w:rPr>
      </w:pPr>
      <w:r>
        <w:rPr>
          <w:rFonts w:ascii="Calibri" w:hAnsi="Calibri"/>
          <w:color w:val="000000"/>
          <w:sz w:val="21"/>
          <w:szCs w:val="21"/>
        </w:rPr>
        <w:t>4</w:t>
      </w:r>
    </w:p>
    <w:p w:rsidR="006F405C" w:rsidRDefault="006F405C" w:rsidP="006F405C">
      <w:pPr>
        <w:rPr>
          <w:rFonts w:ascii="Calibri" w:hAnsi="Calibri"/>
          <w:color w:val="000000"/>
          <w:sz w:val="21"/>
          <w:szCs w:val="21"/>
        </w:rPr>
      </w:pPr>
      <w:r>
        <w:rPr>
          <w:rFonts w:ascii="Calibri" w:hAnsi="Calibri"/>
          <w:color w:val="000000"/>
          <w:sz w:val="21"/>
          <w:szCs w:val="21"/>
        </w:rPr>
        <w:t>     [java] </w:t>
      </w:r>
    </w:p>
    <w:p w:rsidR="006F405C" w:rsidRDefault="006F405C" w:rsidP="006F405C">
      <w:pPr>
        <w:rPr>
          <w:rFonts w:ascii="Calibri" w:hAnsi="Calibri"/>
          <w:color w:val="000000"/>
          <w:sz w:val="21"/>
          <w:szCs w:val="21"/>
        </w:rPr>
      </w:pPr>
      <w:r>
        <w:rPr>
          <w:rFonts w:ascii="Calibri" w:hAnsi="Calibri"/>
          <w:color w:val="000000"/>
          <w:sz w:val="21"/>
          <w:szCs w:val="21"/>
        </w:rPr>
        <w:t>     [java] Query Data Services: </w:t>
      </w:r>
    </w:p>
    <w:p w:rsidR="006F405C" w:rsidRDefault="006F405C" w:rsidP="006F405C">
      <w:pPr>
        <w:rPr>
          <w:rFonts w:ascii="Calibri" w:hAnsi="Calibri"/>
          <w:color w:val="000000"/>
          <w:sz w:val="21"/>
          <w:szCs w:val="21"/>
        </w:rPr>
      </w:pPr>
      <w:r>
        <w:rPr>
          <w:rFonts w:ascii="Calibri" w:hAnsi="Calibri"/>
          <w:color w:val="000000"/>
          <w:sz w:val="21"/>
          <w:szCs w:val="21"/>
        </w:rPr>
        <w:t>     [java] 1 : Select CBM service from the Index Service</w:t>
      </w:r>
    </w:p>
    <w:p w:rsidR="006F405C" w:rsidRDefault="006F405C" w:rsidP="006F405C">
      <w:pPr>
        <w:rPr>
          <w:rFonts w:ascii="Calibri" w:hAnsi="Calibri"/>
          <w:color w:val="000000"/>
          <w:sz w:val="21"/>
          <w:szCs w:val="21"/>
        </w:rPr>
      </w:pPr>
      <w:r>
        <w:rPr>
          <w:rFonts w:ascii="Calibri" w:hAnsi="Calibri"/>
          <w:color w:val="000000"/>
          <w:sz w:val="21"/>
          <w:szCs w:val="21"/>
        </w:rPr>
        <w:t>     [java] 2 : Provide Local CBM service URL </w:t>
      </w:r>
    </w:p>
    <w:p w:rsidR="006F405C" w:rsidRDefault="006F405C" w:rsidP="006F405C">
      <w:pPr>
        <w:rPr>
          <w:rFonts w:ascii="Calibri" w:hAnsi="Calibri"/>
          <w:color w:val="000000"/>
          <w:sz w:val="21"/>
          <w:szCs w:val="21"/>
        </w:rPr>
      </w:pPr>
      <w:r>
        <w:rPr>
          <w:rFonts w:ascii="Calibri" w:hAnsi="Calibri"/>
          <w:color w:val="000000"/>
          <w:sz w:val="21"/>
          <w:szCs w:val="21"/>
        </w:rPr>
        <w:t>     [java] Select service location [1..2] :</w:t>
      </w:r>
    </w:p>
    <w:p w:rsidR="006F405C" w:rsidRDefault="006F405C" w:rsidP="006F405C">
      <w:pPr>
        <w:rPr>
          <w:rFonts w:ascii="Calibri" w:hAnsi="Calibri"/>
          <w:color w:val="000000"/>
          <w:sz w:val="21"/>
          <w:szCs w:val="21"/>
        </w:rPr>
      </w:pPr>
      <w:r>
        <w:rPr>
          <w:rFonts w:ascii="Calibri" w:hAnsi="Calibri"/>
          <w:color w:val="000000"/>
          <w:sz w:val="21"/>
          <w:szCs w:val="21"/>
        </w:rPr>
        <w:t>2</w:t>
      </w:r>
    </w:p>
    <w:p w:rsidR="006F405C" w:rsidRDefault="006F405C" w:rsidP="006F405C">
      <w:pPr>
        <w:rPr>
          <w:rFonts w:ascii="Calibri" w:hAnsi="Calibri"/>
          <w:color w:val="000000"/>
          <w:sz w:val="21"/>
          <w:szCs w:val="21"/>
        </w:rPr>
      </w:pPr>
      <w:r>
        <w:rPr>
          <w:rFonts w:ascii="Calibri" w:hAnsi="Calibri"/>
          <w:color w:val="000000"/>
          <w:sz w:val="21"/>
          <w:szCs w:val="21"/>
        </w:rPr>
        <w:t>     [java] Provide the URL of the local service:</w:t>
      </w:r>
    </w:p>
    <w:p w:rsidR="006F405C" w:rsidRDefault="0083109E" w:rsidP="006F405C">
      <w:pPr>
        <w:rPr>
          <w:rFonts w:ascii="Calibri" w:hAnsi="Calibri"/>
          <w:color w:val="000000"/>
          <w:sz w:val="21"/>
          <w:szCs w:val="21"/>
        </w:rPr>
      </w:pPr>
      <w:hyperlink r:id="rId45" w:history="1">
        <w:r w:rsidR="006F405C">
          <w:rPr>
            <w:rStyle w:val="Hyperlink"/>
            <w:rFonts w:ascii="Calibri" w:hAnsi="Calibri"/>
            <w:sz w:val="21"/>
            <w:szCs w:val="21"/>
          </w:rPr>
          <w:t>http://tutorials.training.cagrid.org:8085/wsrf/services/cagrid/CBM</w:t>
        </w:r>
      </w:hyperlink>
    </w:p>
    <w:p w:rsidR="006F405C" w:rsidRDefault="006F405C" w:rsidP="006F405C">
      <w:pPr>
        <w:rPr>
          <w:rFonts w:ascii="Calibri" w:hAnsi="Calibri"/>
          <w:color w:val="000000"/>
          <w:sz w:val="21"/>
          <w:szCs w:val="21"/>
        </w:rPr>
      </w:pPr>
      <w:r>
        <w:rPr>
          <w:rFonts w:ascii="Calibri" w:hAnsi="Calibri"/>
          <w:color w:val="000000"/>
          <w:sz w:val="21"/>
          <w:szCs w:val="21"/>
        </w:rPr>
        <w:t>     [java] 1 : Select query object from list</w:t>
      </w:r>
    </w:p>
    <w:p w:rsidR="006F405C" w:rsidRDefault="006F405C" w:rsidP="006F405C">
      <w:pPr>
        <w:rPr>
          <w:rFonts w:ascii="Calibri" w:hAnsi="Calibri"/>
          <w:color w:val="000000"/>
          <w:sz w:val="21"/>
          <w:szCs w:val="21"/>
        </w:rPr>
      </w:pPr>
      <w:r>
        <w:rPr>
          <w:rFonts w:ascii="Calibri" w:hAnsi="Calibri"/>
          <w:color w:val="000000"/>
          <w:sz w:val="21"/>
          <w:szCs w:val="21"/>
        </w:rPr>
        <w:t>     [java] 2 : Read CQL query from file</w:t>
      </w:r>
    </w:p>
    <w:p w:rsidR="006F405C" w:rsidRDefault="006F405C" w:rsidP="006F405C">
      <w:pPr>
        <w:rPr>
          <w:rFonts w:ascii="Calibri" w:hAnsi="Calibri"/>
          <w:color w:val="000000"/>
          <w:sz w:val="21"/>
          <w:szCs w:val="21"/>
        </w:rPr>
      </w:pPr>
      <w:r>
        <w:rPr>
          <w:rFonts w:ascii="Calibri" w:hAnsi="Calibri"/>
          <w:color w:val="000000"/>
          <w:sz w:val="21"/>
          <w:szCs w:val="21"/>
        </w:rPr>
        <w:t>     [java] Select Query Type [1..2] :</w:t>
      </w:r>
    </w:p>
    <w:p w:rsidR="006F405C" w:rsidRDefault="006F405C" w:rsidP="006F405C">
      <w:pPr>
        <w:rPr>
          <w:rFonts w:ascii="Calibri" w:hAnsi="Calibri"/>
          <w:color w:val="000000"/>
          <w:sz w:val="21"/>
          <w:szCs w:val="21"/>
        </w:rPr>
      </w:pPr>
      <w:r>
        <w:rPr>
          <w:rFonts w:ascii="Calibri" w:hAnsi="Calibri"/>
          <w:color w:val="000000"/>
          <w:sz w:val="21"/>
          <w:szCs w:val="21"/>
        </w:rPr>
        <w:t>1</w:t>
      </w:r>
    </w:p>
    <w:p w:rsidR="006F405C" w:rsidRDefault="006F405C"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Style w:val="apple-style-span"/>
          <w:rFonts w:ascii="Arial" w:hAnsi="Arial" w:cs="Arial"/>
          <w:color w:val="000000"/>
          <w:sz w:val="18"/>
          <w:szCs w:val="18"/>
        </w:rPr>
        <w:t>This option allows the user to select a CBM service and submit a query to the service using 2 options:</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Style w:val="apple-style-span"/>
          <w:rFonts w:ascii="Arial" w:hAnsi="Arial" w:cs="Arial"/>
          <w:color w:val="000000"/>
          <w:sz w:val="18"/>
          <w:szCs w:val="18"/>
        </w:rPr>
        <w:t>Select an object that is exposed via the CBM domain Model</w:t>
      </w:r>
    </w:p>
    <w:p w:rsidR="00E43024" w:rsidRPr="00AA554E" w:rsidRDefault="00E43024" w:rsidP="00E43024">
      <w:pPr>
        <w:numPr>
          <w:ilvl w:val="0"/>
          <w:numId w:val="19"/>
        </w:numPr>
        <w:spacing w:before="100" w:beforeAutospacing="1" w:after="100" w:afterAutospacing="1"/>
        <w:rPr>
          <w:rFonts w:ascii="Arial" w:hAnsi="Arial" w:cs="Arial"/>
          <w:color w:val="000000"/>
          <w:sz w:val="21"/>
          <w:szCs w:val="21"/>
        </w:rPr>
      </w:pPr>
      <w:r w:rsidRPr="00AA554E">
        <w:rPr>
          <w:rFonts w:ascii="Arial" w:hAnsi="Arial" w:cs="Arial"/>
          <w:color w:val="000000"/>
          <w:sz w:val="18"/>
          <w:szCs w:val="18"/>
        </w:rPr>
        <w:t>Specify the name of a CQL query file that is stored in the cbmGridClient directory, with the query output written to the file 'cbmGridClient/queryResults.xml'</w:t>
      </w: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1:</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46"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xml:space="preserve">     [java]     1: </w:t>
      </w:r>
      <w:hyperlink r:id="rId47"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48"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49"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1</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0: gov.nih.nci.cbm.domain.LogicalModel.Organization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gov.nih.nci.cbm.domain.LogicalModel.Institution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gov.nih.nci.cbm.domain.LogicalModel.Person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3: gov.nih.nci.cbm.domain.LogicalModel.CollectionProtocol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4: gov.nih.nci.cbm.domain.LogicalModel.SpecimenCollectionSummary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5: gov.nih.nci.cbm.domain.LogicalModel.Address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6: gov.nih.nci.cbm.domain.LogicalModel.SpecimenCollectionContact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7: gov.nih.nci.cbm.domain.LogicalModel.AnnotationAvailabilityProfile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8: gov.nih.nci.cbm.domain.LogicalModel.ParticipantCollectionSummary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9: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10: gov.nih.nci.cbm.domain.LogicalModel.Preservation</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11: gov.nih.nci.cbm.domain.LogicalModel.Diagnosis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12: gov.nih.nci.cbm.domain.LogicalModel.SpecimenAvailabilitySummaryProfile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a object to query [0..12]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9</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Querying: gov.nih.nci.cbm.domain.LogicalModel.Race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&lt;ns2:Race race="Black or African American" id="602" xmlns:ns2="gme://caCORE.caCORE/3.2/gov.nih.nci.cbm.domain.LogicalModel"/&gt;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&lt;ns3:Race race="Not Reported" id="603" xmlns:ns3="gme://caCORE.caCORE/3.2/gov.nih.nci.cbm.domain.LogicalModel"/&gt;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&lt;ns4:Race race="Unknown" id="604" xmlns:ns4="gme://caCORE.caCORE/3.2/gov.nih.nci.cbm.domain.LogicalModel"/&gt;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&lt;ns5:Race race="Asian" id="622" xmlns:ns5="gme://caCORE.caCORE/3.2/gov.nih.nci.cbm.domain.LogicalModel"/&gt;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&lt;ns6:Race race="American Indian or Alaska Native" id="647" xmlns:ns6="gme://caCORE.caCORE/3.2/gov.nih.nci.cbm.domain.LogicalModel"/&gt;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&lt;ns7:Race race="White" id="1475" xmlns:ns7="gme://caCORE.caCORE/3.2/gov.nih.nci.cbm.domain.LogicalModel"/&gt;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&lt;ns8:Race race="Native Hawaiian or Other Pacific Islander" id="1496" xmlns:ns8="gme://caCORE.caCORE/3.2/gov.nih.nci.cbm.domain.LogicalModel"/&gt;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rPr>
          <w:rFonts w:ascii="Arial" w:hAnsi="Arial" w:cs="Arial"/>
          <w:color w:val="000000"/>
          <w:sz w:val="18"/>
          <w:szCs w:val="18"/>
        </w:rPr>
      </w:pPr>
    </w:p>
    <w:p w:rsidR="00E43024" w:rsidRPr="00AA554E" w:rsidRDefault="00E43024" w:rsidP="00E43024">
      <w:pPr>
        <w:rPr>
          <w:rFonts w:ascii="Arial" w:hAnsi="Arial" w:cs="Arial"/>
          <w:color w:val="000000"/>
          <w:sz w:val="21"/>
          <w:szCs w:val="21"/>
        </w:rPr>
      </w:pPr>
    </w:p>
    <w:p w:rsidR="00E43024" w:rsidRPr="00AA554E" w:rsidRDefault="00E43024" w:rsidP="00E43024">
      <w:pPr>
        <w:rPr>
          <w:rFonts w:ascii="Arial" w:hAnsi="Arial" w:cs="Arial"/>
          <w:color w:val="000000"/>
          <w:sz w:val="21"/>
          <w:szCs w:val="21"/>
        </w:rPr>
      </w:pPr>
      <w:r w:rsidRPr="00AA554E">
        <w:rPr>
          <w:rFonts w:ascii="Arial" w:hAnsi="Arial" w:cs="Arial"/>
          <w:color w:val="000000"/>
          <w:sz w:val="18"/>
          <w:szCs w:val="18"/>
        </w:rPr>
        <w:t>Example Output 2:</w:t>
      </w:r>
    </w:p>
    <w:p w:rsidR="00E43024" w:rsidRPr="00AA554E" w:rsidRDefault="00E43024" w:rsidP="00E43024">
      <w:pPr>
        <w:rPr>
          <w:rFonts w:ascii="Arial" w:hAnsi="Arial" w:cs="Arial"/>
          <w:color w:val="000000"/>
          <w:sz w:val="21"/>
          <w:szCs w:val="21"/>
        </w:rPr>
      </w:pP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client action:  [1..5]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4</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Data Services: obtaining service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Searching for 'CBM'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Available CBM Data Services:</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0: </w:t>
      </w:r>
      <w:hyperlink r:id="rId50" w:history="1">
        <w:r w:rsidRPr="00AA554E">
          <w:rPr>
            <w:rStyle w:val="Hyperlink"/>
            <w:rFonts w:ascii="Arial" w:hAnsi="Arial" w:cs="Arial"/>
            <w:sz w:val="18"/>
            <w:szCs w:val="18"/>
          </w:rPr>
          <w:t>http://209.121.128.62:88/wsrf/services/cagrid/CBM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1: </w:t>
      </w:r>
      <w:hyperlink r:id="rId51" w:history="1">
        <w:r w:rsidRPr="00AA554E">
          <w:rPr>
            <w:rStyle w:val="Hyperlink"/>
            <w:rFonts w:ascii="Arial" w:hAnsi="Arial" w:cs="Arial"/>
            <w:sz w:val="18"/>
            <w:szCs w:val="18"/>
          </w:rPr>
          <w:t>https://cabigapps01.cancer.gov:9295/wsrf/services/cagrid/CBM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2: </w:t>
      </w:r>
      <w:hyperlink r:id="rId52" w:history="1">
        <w:r w:rsidRPr="00AA554E">
          <w:rPr>
            <w:rStyle w:val="Hyperlink"/>
            <w:rFonts w:ascii="Arial" w:hAnsi="Arial" w:cs="Arial"/>
            <w:sz w:val="18"/>
            <w:szCs w:val="18"/>
          </w:rPr>
          <w:t>http://tutorials.training.cagrid.org:8085/wsrf/services/cagrid/CBM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xml:space="preserve">     [java]     3: </w:t>
      </w:r>
      <w:hyperlink r:id="rId53" w:history="1">
        <w:r w:rsidRPr="00AA554E">
          <w:rPr>
            <w:rStyle w:val="Hyperlink"/>
            <w:rFonts w:ascii="Arial" w:hAnsi="Arial" w:cs="Arial"/>
            <w:sz w:val="18"/>
            <w:szCs w:val="18"/>
          </w:rPr>
          <w:t>http://128.23.35.126:8080/wsrf/services/cagrid/CBM</w:t>
        </w:r>
      </w:hyperlink>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Service [0..3]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1 : Select query object from list</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2 : Read CQL query from file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Select Query Type [1..2] :</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2</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Provide CQL Filename:</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cbmQuery.xml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lastRenderedPageBreak/>
        <w:t>     [java] Querying non-secure with CQL query</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Query results written to queryResults.xml</w:t>
      </w:r>
    </w:p>
    <w:p w:rsidR="00E43024" w:rsidRPr="00AA554E" w:rsidRDefault="00E43024" w:rsidP="00E43024">
      <w:pPr>
        <w:pStyle w:val="NormalWeb"/>
        <w:spacing w:before="0" w:beforeAutospacing="0" w:after="0" w:afterAutospacing="0"/>
        <w:rPr>
          <w:rFonts w:ascii="Arial" w:hAnsi="Arial" w:cs="Arial"/>
          <w:color w:val="000000"/>
          <w:sz w:val="18"/>
          <w:szCs w:val="18"/>
        </w:rPr>
      </w:pPr>
      <w:r w:rsidRPr="00AA554E">
        <w:rPr>
          <w:rFonts w:ascii="Arial" w:hAnsi="Arial" w:cs="Arial"/>
          <w:color w:val="000000"/>
          <w:sz w:val="18"/>
          <w:szCs w:val="18"/>
        </w:rPr>
        <w:t>     [java] </w:t>
      </w:r>
    </w:p>
    <w:p w:rsidR="00E43024" w:rsidRDefault="00E43024" w:rsidP="00E43024">
      <w:pPr>
        <w:rPr>
          <w:rFonts w:ascii="Arial" w:hAnsi="Arial" w:cs="Arial"/>
          <w:color w:val="000000"/>
          <w:sz w:val="18"/>
          <w:szCs w:val="18"/>
        </w:rPr>
      </w:pPr>
    </w:p>
    <w:p w:rsidR="00985B78" w:rsidRDefault="00985B78" w:rsidP="00E43024">
      <w:pPr>
        <w:rPr>
          <w:rFonts w:ascii="Arial" w:hAnsi="Arial" w:cs="Arial"/>
          <w:color w:val="000000"/>
          <w:sz w:val="18"/>
          <w:szCs w:val="18"/>
        </w:rPr>
      </w:pPr>
    </w:p>
    <w:p w:rsidR="00985B78" w:rsidRDefault="00985B78" w:rsidP="00985B78">
      <w:pPr>
        <w:pStyle w:val="Heading2"/>
      </w:pPr>
      <w:r w:rsidRPr="00AA554E">
        <w:t xml:space="preserve">5.2 </w:t>
      </w:r>
      <w:r>
        <w:t>CBM Test Validation Scripts (Alpha Version – still in development)</w:t>
      </w:r>
    </w:p>
    <w:p w:rsidR="00985B78" w:rsidRDefault="00985B78" w:rsidP="00985B78">
      <w:r>
        <w:t>NCI is creating a set of test-scripts that will validate the CBM service at a site is valid and is able to be used to extract out useful information from the CBM service.</w:t>
      </w:r>
    </w:p>
    <w:p w:rsidR="00985B78" w:rsidRDefault="00985B78" w:rsidP="00985B78"/>
    <w:p w:rsidR="00985B78" w:rsidRDefault="00985B78" w:rsidP="00985B78">
      <w:pPr>
        <w:rPr>
          <w:rFonts w:ascii="Arial" w:hAnsi="Arial" w:cs="Arial"/>
          <w:sz w:val="20"/>
        </w:rPr>
      </w:pPr>
      <w:r>
        <w:t xml:space="preserve">The test scripts and instructions to run these </w:t>
      </w:r>
      <w:r w:rsidRPr="00AA554E">
        <w:rPr>
          <w:rFonts w:ascii="Arial" w:hAnsi="Arial" w:cs="Arial"/>
          <w:sz w:val="20"/>
        </w:rPr>
        <w:t>CBM grid-query validation scripts (ALPHA version)</w:t>
      </w:r>
      <w:r>
        <w:rPr>
          <w:rFonts w:ascii="Arial" w:hAnsi="Arial" w:cs="Arial"/>
          <w:sz w:val="20"/>
        </w:rPr>
        <w:t>, can be found at:</w:t>
      </w:r>
    </w:p>
    <w:p w:rsidR="00985B78" w:rsidRDefault="0083109E" w:rsidP="00985B78">
      <w:pPr>
        <w:rPr>
          <w:rFonts w:ascii="Arial" w:hAnsi="Arial" w:cs="Arial"/>
          <w:sz w:val="20"/>
        </w:rPr>
      </w:pPr>
      <w:hyperlink r:id="rId54" w:history="1">
        <w:r w:rsidR="00985B78" w:rsidRPr="00AA554E">
          <w:rPr>
            <w:rStyle w:val="Hyperlink"/>
            <w:rFonts w:ascii="Arial" w:hAnsi="Arial" w:cs="Arial"/>
            <w:sz w:val="20"/>
          </w:rPr>
          <w:t>https://ncisvn.nci.nih.gov/WebSVN/listing.php?repname=common_biorepository_model&amp;path=%2Ftrunk%2Fcbm_validation_tests%2F</w:t>
        </w:r>
      </w:hyperlink>
    </w:p>
    <w:p w:rsidR="00985B78" w:rsidRDefault="00985B78" w:rsidP="00985B78">
      <w:pPr>
        <w:rPr>
          <w:rFonts w:ascii="Arial" w:hAnsi="Arial" w:cs="Arial"/>
          <w:sz w:val="20"/>
        </w:rPr>
      </w:pPr>
    </w:p>
    <w:p w:rsidR="00985B78" w:rsidRPr="00AA554E" w:rsidRDefault="00985B78" w:rsidP="00985B78">
      <w:pPr>
        <w:rPr>
          <w:rFonts w:ascii="Arial" w:hAnsi="Arial" w:cs="Arial"/>
          <w:sz w:val="20"/>
        </w:rPr>
      </w:pPr>
      <w:r>
        <w:rPr>
          <w:rFonts w:ascii="Arial" w:hAnsi="Arial" w:cs="Arial"/>
          <w:sz w:val="20"/>
        </w:rPr>
        <w:t xml:space="preserve">Note: </w:t>
      </w:r>
      <w:r w:rsidRPr="00AA554E">
        <w:rPr>
          <w:rFonts w:ascii="Arial" w:hAnsi="Arial" w:cs="Arial"/>
          <w:sz w:val="20"/>
        </w:rPr>
        <w:t xml:space="preserve">A set of test scripts that containing queries that can be run to test out the CBM service at your site.  </w:t>
      </w:r>
    </w:p>
    <w:p w:rsidR="00985B78" w:rsidRPr="00AA554E" w:rsidRDefault="00985B78" w:rsidP="00985B78">
      <w:pPr>
        <w:rPr>
          <w:rFonts w:ascii="Arial" w:hAnsi="Arial" w:cs="Arial"/>
          <w:sz w:val="20"/>
        </w:rPr>
      </w:pPr>
    </w:p>
    <w:p w:rsidR="003C69C2" w:rsidRDefault="00985B78" w:rsidP="00985B78">
      <w:pPr>
        <w:rPr>
          <w:rFonts w:ascii="Arial" w:hAnsi="Arial" w:cs="Arial"/>
          <w:sz w:val="20"/>
        </w:rPr>
      </w:pPr>
      <w:r w:rsidRPr="00AA554E">
        <w:rPr>
          <w:rFonts w:ascii="Arial" w:hAnsi="Arial" w:cs="Arial"/>
          <w:b/>
          <w:sz w:val="20"/>
        </w:rPr>
        <w:t>These are not finalized.</w:t>
      </w:r>
      <w:r w:rsidRPr="00AA554E">
        <w:rPr>
          <w:rFonts w:ascii="Arial" w:hAnsi="Arial" w:cs="Arial"/>
          <w:sz w:val="20"/>
        </w:rPr>
        <w:t xml:space="preserve">  The final set of CBM-Grid-Tests will be used to validate the service for use by the NCI</w:t>
      </w:r>
    </w:p>
    <w:p w:rsidR="00985B78" w:rsidRPr="00985B78" w:rsidRDefault="00985B78" w:rsidP="00985B78">
      <w:pPr>
        <w:rPr>
          <w:rFonts w:ascii="Arial" w:hAnsi="Arial" w:cs="Arial"/>
          <w:sz w:val="20"/>
        </w:rPr>
      </w:pPr>
    </w:p>
    <w:p w:rsidR="00593630" w:rsidRPr="00AA554E" w:rsidRDefault="00985B78" w:rsidP="00FC2E5F">
      <w:pPr>
        <w:pStyle w:val="Heading2"/>
      </w:pPr>
      <w:bookmarkStart w:id="30" w:name="_Toc293000231"/>
      <w:r>
        <w:t>5.3</w:t>
      </w:r>
      <w:r w:rsidR="003C69C2" w:rsidRPr="00AA554E">
        <w:t xml:space="preserve"> </w:t>
      </w:r>
      <w:r w:rsidR="00FC2E5F" w:rsidRPr="00AA554E">
        <w:t>Looking for CBM Service over the Training caGrid Portal</w:t>
      </w:r>
      <w:r w:rsidR="00736D69" w:rsidRPr="00AA554E">
        <w:t xml:space="preserve"> –</w:t>
      </w:r>
      <w:bookmarkEnd w:id="30"/>
      <w:r w:rsidR="00736D69" w:rsidRPr="00AA554E">
        <w:t xml:space="preserve"> </w:t>
      </w:r>
    </w:p>
    <w:p w:rsidR="00D927FA" w:rsidRPr="00AA554E" w:rsidRDefault="00593630" w:rsidP="00D927FA">
      <w:pPr>
        <w:numPr>
          <w:ilvl w:val="0"/>
          <w:numId w:val="11"/>
        </w:numPr>
        <w:rPr>
          <w:rFonts w:ascii="Arial" w:hAnsi="Arial" w:cs="Arial"/>
        </w:rPr>
      </w:pPr>
      <w:r w:rsidRPr="00AA554E">
        <w:rPr>
          <w:rFonts w:ascii="Arial" w:hAnsi="Arial" w:cs="Arial"/>
        </w:rPr>
        <w:t>You will be able to query the grid on the Training Grid portal:</w:t>
      </w:r>
    </w:p>
    <w:p w:rsidR="00593630" w:rsidRPr="00AA554E" w:rsidRDefault="00593630" w:rsidP="00593630">
      <w:pPr>
        <w:rPr>
          <w:rFonts w:ascii="Arial" w:hAnsi="Arial" w:cs="Arial"/>
          <w:sz w:val="22"/>
        </w:rPr>
      </w:pPr>
      <w:r w:rsidRPr="00AA554E">
        <w:rPr>
          <w:rFonts w:ascii="Arial" w:hAnsi="Arial" w:cs="Arial"/>
          <w:sz w:val="22"/>
        </w:rPr>
        <w:t>How to find the grid service:</w:t>
      </w:r>
    </w:p>
    <w:p w:rsidR="00593630" w:rsidRPr="00AA554E" w:rsidRDefault="0083109E" w:rsidP="00593630">
      <w:pPr>
        <w:rPr>
          <w:rFonts w:ascii="Arial" w:hAnsi="Arial" w:cs="Arial"/>
          <w:sz w:val="22"/>
        </w:rPr>
      </w:pPr>
      <w:hyperlink r:id="rId55" w:history="1">
        <w:r w:rsidR="00593630" w:rsidRPr="00AA554E">
          <w:rPr>
            <w:rStyle w:val="Hyperlink"/>
            <w:rFonts w:ascii="Arial" w:hAnsi="Arial" w:cs="Arial"/>
            <w:sz w:val="22"/>
          </w:rPr>
          <w:t>http://portal.training.cagrid.org/web/guest/home</w:t>
        </w:r>
      </w:hyperlink>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6400" cy="37516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p>
    <w:p w:rsidR="00A67D67" w:rsidRPr="00AA554E" w:rsidRDefault="00A67D67" w:rsidP="00593630">
      <w:pPr>
        <w:rPr>
          <w:rFonts w:ascii="Arial" w:hAnsi="Arial" w:cs="Arial"/>
          <w:sz w:val="22"/>
        </w:rPr>
      </w:pPr>
      <w:r w:rsidRPr="00AA554E">
        <w:rPr>
          <w:rFonts w:ascii="Arial" w:hAnsi="Arial" w:cs="Arial"/>
          <w:sz w:val="22"/>
        </w:rPr>
        <w:t>Go to top bar and click on “Tools” and then in the “Catalog Search”, enter “CBM”</w:t>
      </w:r>
    </w:p>
    <w:p w:rsidR="00A67D67" w:rsidRPr="00AA554E" w:rsidRDefault="00A67D67" w:rsidP="00593630">
      <w:pPr>
        <w:rPr>
          <w:rFonts w:ascii="Arial" w:hAnsi="Arial" w:cs="Arial"/>
          <w:sz w:val="22"/>
        </w:rPr>
      </w:pPr>
      <w:r w:rsidRPr="00AA554E">
        <w:rPr>
          <w:rFonts w:ascii="Arial" w:hAnsi="Arial" w:cs="Arial"/>
          <w:noProof/>
          <w:sz w:val="22"/>
        </w:rPr>
        <w:lastRenderedPageBreak/>
        <w:drawing>
          <wp:inline distT="0" distB="0" distL="0" distR="0">
            <wp:extent cx="5486400" cy="37516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cstate="print"/>
                    <a:srcRect/>
                    <a:stretch>
                      <a:fillRect/>
                    </a:stretch>
                  </pic:blipFill>
                  <pic:spPr bwMode="auto">
                    <a:xfrm>
                      <a:off x="0" y="0"/>
                      <a:ext cx="5486400" cy="3751689"/>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sz w:val="22"/>
        </w:rPr>
        <w:t>Your service should be up within 15 minutes, and shown here.</w:t>
      </w:r>
    </w:p>
    <w:p w:rsidR="00121C6B" w:rsidRPr="00AA554E" w:rsidRDefault="00121C6B">
      <w:pPr>
        <w:rPr>
          <w:rFonts w:ascii="Arial" w:hAnsi="Arial" w:cs="Arial"/>
          <w:sz w:val="22"/>
        </w:rPr>
      </w:pPr>
      <w:r w:rsidRPr="00AA554E">
        <w:rPr>
          <w:rFonts w:ascii="Arial" w:hAnsi="Arial" w:cs="Arial"/>
          <w:sz w:val="22"/>
        </w:rPr>
        <w:br w:type="page"/>
      </w:r>
    </w:p>
    <w:p w:rsidR="00A67D67" w:rsidRPr="00AA554E" w:rsidRDefault="00A67D67" w:rsidP="00593630">
      <w:pPr>
        <w:rPr>
          <w:rFonts w:ascii="Arial" w:hAnsi="Arial" w:cs="Arial"/>
          <w:sz w:val="22"/>
        </w:rPr>
      </w:pPr>
      <w:r w:rsidRPr="00AA554E">
        <w:rPr>
          <w:rFonts w:ascii="Arial" w:hAnsi="Arial" w:cs="Arial"/>
          <w:sz w:val="22"/>
        </w:rPr>
        <w:lastRenderedPageBreak/>
        <w:t>Clicking on the service link:</w:t>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3175461"/>
            <wp:effectExtent l="19050" t="0" r="242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8" cstate="print"/>
                    <a:srcRect/>
                    <a:stretch>
                      <a:fillRect/>
                    </a:stretch>
                  </pic:blipFill>
                  <pic:spPr bwMode="auto">
                    <a:xfrm>
                      <a:off x="0" y="0"/>
                      <a:ext cx="5483976" cy="3175461"/>
                    </a:xfrm>
                    <a:prstGeom prst="rect">
                      <a:avLst/>
                    </a:prstGeom>
                    <a:noFill/>
                    <a:ln w="9525">
                      <a:noFill/>
                      <a:miter lim="800000"/>
                      <a:headEnd/>
                      <a:tailEnd/>
                    </a:ln>
                  </pic:spPr>
                </pic:pic>
              </a:graphicData>
            </a:graphic>
          </wp:inline>
        </w:drawing>
      </w:r>
    </w:p>
    <w:p w:rsidR="00A67D67" w:rsidRPr="00AA554E" w:rsidRDefault="00A67D67" w:rsidP="00593630">
      <w:pPr>
        <w:rPr>
          <w:rFonts w:ascii="Arial" w:hAnsi="Arial" w:cs="Arial"/>
          <w:sz w:val="22"/>
        </w:rPr>
      </w:pPr>
      <w:r w:rsidRPr="00AA554E">
        <w:rPr>
          <w:rFonts w:ascii="Arial" w:hAnsi="Arial" w:cs="Arial"/>
          <w:noProof/>
          <w:sz w:val="22"/>
        </w:rPr>
        <w:drawing>
          <wp:inline distT="0" distB="0" distL="0" distR="0">
            <wp:extent cx="5483976" cy="2992582"/>
            <wp:effectExtent l="19050" t="0" r="242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cstate="print"/>
                    <a:srcRect/>
                    <a:stretch>
                      <a:fillRect/>
                    </a:stretch>
                  </pic:blipFill>
                  <pic:spPr bwMode="auto">
                    <a:xfrm>
                      <a:off x="0" y="0"/>
                      <a:ext cx="5483976" cy="2992582"/>
                    </a:xfrm>
                    <a:prstGeom prst="rect">
                      <a:avLst/>
                    </a:prstGeom>
                    <a:noFill/>
                    <a:ln w="9525">
                      <a:noFill/>
                      <a:miter lim="800000"/>
                      <a:headEnd/>
                      <a:tailEnd/>
                    </a:ln>
                  </pic:spPr>
                </pic:pic>
              </a:graphicData>
            </a:graphic>
          </wp:inline>
        </w:drawing>
      </w:r>
    </w:p>
    <w:p w:rsidR="00075A98" w:rsidRPr="00AA554E" w:rsidRDefault="00075A98" w:rsidP="00593630">
      <w:pPr>
        <w:rPr>
          <w:rFonts w:ascii="Arial" w:hAnsi="Arial" w:cs="Arial"/>
          <w:sz w:val="22"/>
        </w:rPr>
      </w:pPr>
    </w:p>
    <w:p w:rsidR="00FC2E5F" w:rsidRPr="00AA554E" w:rsidRDefault="00FC2E5F" w:rsidP="00652B55">
      <w:pPr>
        <w:ind w:left="360"/>
        <w:rPr>
          <w:rFonts w:ascii="Arial" w:hAnsi="Arial" w:cs="Arial"/>
        </w:rPr>
      </w:pPr>
    </w:p>
    <w:p w:rsidR="00FC2E5F" w:rsidRPr="00AA554E" w:rsidRDefault="00B046B3" w:rsidP="00FC2E5F">
      <w:pPr>
        <w:pStyle w:val="Heading1"/>
        <w:rPr>
          <w:color w:val="3366FF"/>
        </w:rPr>
      </w:pPr>
      <w:bookmarkStart w:id="31" w:name="_Toc293000232"/>
      <w:r w:rsidRPr="00AA554E">
        <w:rPr>
          <w:color w:val="3366FF"/>
        </w:rPr>
        <w:t>6</w:t>
      </w:r>
      <w:r w:rsidR="00FC2E5F" w:rsidRPr="00AA554E">
        <w:rPr>
          <w:color w:val="3366FF"/>
        </w:rPr>
        <w:t xml:space="preserve">.0   CBM Help </w:t>
      </w:r>
      <w:r w:rsidR="0067060C" w:rsidRPr="00AA554E">
        <w:rPr>
          <w:color w:val="3366FF"/>
        </w:rPr>
        <w:t>Resources</w:t>
      </w:r>
      <w:bookmarkEnd w:id="31"/>
    </w:p>
    <w:tbl>
      <w:tblPr>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59"/>
        <w:gridCol w:w="3809"/>
        <w:gridCol w:w="4346"/>
      </w:tblGrid>
      <w:tr w:rsidR="000C4D32" w:rsidRPr="00AA554E" w:rsidTr="000C4D32">
        <w:tc>
          <w:tcPr>
            <w:tcW w:w="1159" w:type="dxa"/>
            <w:shd w:val="clear" w:color="auto" w:fill="0000FF"/>
          </w:tcPr>
          <w:p w:rsidR="000C4D32" w:rsidRPr="00AA554E" w:rsidRDefault="000C4D32" w:rsidP="00FC2E5F">
            <w:pPr>
              <w:rPr>
                <w:rFonts w:ascii="Arial" w:hAnsi="Arial" w:cs="Arial"/>
                <w:b/>
              </w:rPr>
            </w:pPr>
          </w:p>
        </w:tc>
        <w:tc>
          <w:tcPr>
            <w:tcW w:w="3809" w:type="dxa"/>
            <w:shd w:val="clear" w:color="auto" w:fill="0000FF"/>
          </w:tcPr>
          <w:p w:rsidR="000C4D32" w:rsidRPr="00AA554E" w:rsidRDefault="000C4D32" w:rsidP="00FC2E5F">
            <w:pPr>
              <w:rPr>
                <w:rFonts w:ascii="Arial" w:hAnsi="Arial" w:cs="Arial"/>
                <w:b/>
              </w:rPr>
            </w:pPr>
            <w:r w:rsidRPr="00AA554E">
              <w:rPr>
                <w:rFonts w:ascii="Arial" w:hAnsi="Arial" w:cs="Arial"/>
                <w:b/>
              </w:rPr>
              <w:t>Contact method</w:t>
            </w:r>
          </w:p>
        </w:tc>
        <w:tc>
          <w:tcPr>
            <w:tcW w:w="4346" w:type="dxa"/>
            <w:shd w:val="clear" w:color="auto" w:fill="0000FF"/>
          </w:tcPr>
          <w:p w:rsidR="000C4D32" w:rsidRPr="00AA554E" w:rsidRDefault="000C4D32" w:rsidP="00FC2E5F">
            <w:pPr>
              <w:rPr>
                <w:rFonts w:ascii="Arial" w:hAnsi="Arial" w:cs="Arial"/>
                <w:b/>
              </w:rPr>
            </w:pPr>
            <w:r w:rsidRPr="00AA554E">
              <w:rPr>
                <w:rFonts w:ascii="Arial" w:hAnsi="Arial" w:cs="Arial"/>
                <w:b/>
              </w:rPr>
              <w:t>Help provided</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NCI-CBM team</w:t>
            </w:r>
          </w:p>
        </w:tc>
        <w:tc>
          <w:tcPr>
            <w:tcW w:w="3809" w:type="dxa"/>
          </w:tcPr>
          <w:p w:rsidR="000C4D32" w:rsidRPr="00AA554E" w:rsidRDefault="000C4D32" w:rsidP="00FC2E5F">
            <w:pPr>
              <w:rPr>
                <w:rFonts w:ascii="Arial" w:hAnsi="Arial" w:cs="Arial"/>
              </w:rPr>
            </w:pPr>
            <w:r w:rsidRPr="00AA554E">
              <w:rPr>
                <w:rFonts w:ascii="Arial" w:hAnsi="Arial" w:cs="Arial"/>
              </w:rPr>
              <w:t xml:space="preserve">NCIcbm@mail.nih.gov </w:t>
            </w:r>
          </w:p>
        </w:tc>
        <w:tc>
          <w:tcPr>
            <w:tcW w:w="4346" w:type="dxa"/>
          </w:tcPr>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Seeking to participate in CBM challenge/testing;</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First stop if you have general questions on CBM goals</w:t>
            </w:r>
          </w:p>
          <w:p w:rsidR="000C4D32" w:rsidRPr="00AA554E" w:rsidRDefault="000C4D32" w:rsidP="0025365C">
            <w:pPr>
              <w:numPr>
                <w:ilvl w:val="0"/>
                <w:numId w:val="11"/>
              </w:numPr>
              <w:tabs>
                <w:tab w:val="clear" w:pos="1080"/>
                <w:tab w:val="num" w:pos="522"/>
              </w:tabs>
              <w:ind w:left="342"/>
              <w:rPr>
                <w:rFonts w:ascii="Arial" w:hAnsi="Arial" w:cs="Arial"/>
              </w:rPr>
            </w:pPr>
            <w:r w:rsidRPr="00AA554E">
              <w:rPr>
                <w:rFonts w:ascii="Arial" w:hAnsi="Arial" w:cs="Arial"/>
              </w:rPr>
              <w:t xml:space="preserve">Inquiries on how it connects to the </w:t>
            </w:r>
            <w:r w:rsidRPr="00AA554E">
              <w:rPr>
                <w:rFonts w:ascii="Arial" w:hAnsi="Arial" w:cs="Arial"/>
              </w:rPr>
              <w:lastRenderedPageBreak/>
              <w:t>Specimen Resource Locator</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lastRenderedPageBreak/>
              <w:t>CBM website</w:t>
            </w:r>
          </w:p>
        </w:tc>
        <w:tc>
          <w:tcPr>
            <w:tcW w:w="3809" w:type="dxa"/>
          </w:tcPr>
          <w:p w:rsidR="000C4D32" w:rsidRPr="00AA554E" w:rsidRDefault="0083109E" w:rsidP="00FC2E5F">
            <w:pPr>
              <w:rPr>
                <w:rFonts w:ascii="Arial" w:hAnsi="Arial" w:cs="Arial"/>
              </w:rPr>
            </w:pPr>
            <w:hyperlink r:id="rId60" w:history="1">
              <w:r w:rsidR="000C4D32" w:rsidRPr="00AA554E">
                <w:rPr>
                  <w:rStyle w:val="Hyperlink"/>
                  <w:rFonts w:ascii="Arial" w:hAnsi="Arial" w:cs="Arial"/>
                </w:rPr>
                <w:t>https://cabig.nci.nih.gov/workspaces/TBPT/CBM/</w:t>
              </w:r>
            </w:hyperlink>
          </w:p>
        </w:tc>
        <w:tc>
          <w:tcPr>
            <w:tcW w:w="4346" w:type="dxa"/>
          </w:tcPr>
          <w:p w:rsidR="000C4D32" w:rsidRPr="00AA554E" w:rsidRDefault="000C4D32" w:rsidP="0025365C">
            <w:pPr>
              <w:ind w:left="360"/>
              <w:rPr>
                <w:rFonts w:ascii="Arial" w:hAnsi="Arial" w:cs="Arial"/>
              </w:rPr>
            </w:pPr>
            <w:r w:rsidRPr="00AA554E">
              <w:rPr>
                <w:rFonts w:ascii="Arial" w:hAnsi="Arial" w:cs="Arial"/>
              </w:rPr>
              <w:t>Up-to-date information and links to packages, etc.</w:t>
            </w: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 –KC</w:t>
            </w:r>
          </w:p>
        </w:tc>
        <w:tc>
          <w:tcPr>
            <w:tcW w:w="3809" w:type="dxa"/>
          </w:tcPr>
          <w:p w:rsidR="0066647A" w:rsidRPr="00AA554E" w:rsidRDefault="0083109E" w:rsidP="00FC2E5F">
            <w:pPr>
              <w:rPr>
                <w:rFonts w:ascii="Arial" w:hAnsi="Arial" w:cs="Arial"/>
              </w:rPr>
            </w:pPr>
            <w:hyperlink r:id="rId61" w:history="1">
              <w:r w:rsidR="0066647A" w:rsidRPr="00AA554E">
                <w:rPr>
                  <w:rStyle w:val="Hyperlink"/>
                  <w:rFonts w:ascii="Arial" w:hAnsi="Arial" w:cs="Arial"/>
                </w:rPr>
                <w:t>https://cabig-kc.nci.nih.gov/Biospecimen/KC/index.php/Main_Page</w:t>
              </w:r>
            </w:hyperlink>
          </w:p>
          <w:p w:rsidR="0066647A" w:rsidRPr="00AA554E" w:rsidRDefault="0066647A" w:rsidP="00FC2E5F">
            <w:pPr>
              <w:rPr>
                <w:rFonts w:ascii="Arial" w:hAnsi="Arial" w:cs="Arial"/>
              </w:rPr>
            </w:pPr>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 xml:space="preserve">Tissue Banks and </w:t>
            </w:r>
            <w:smartTag w:uri="urn:schemas-microsoft-com:office:smarttags" w:element="place">
              <w:smartTag w:uri="urn:schemas-microsoft-com:office:smarttags" w:element="PlaceName">
                <w:r w:rsidRPr="00AA554E">
                  <w:rPr>
                    <w:rFonts w:ascii="Arial" w:hAnsi="Arial" w:cs="Arial"/>
                  </w:rPr>
                  <w:t>Pathology</w:t>
                </w:r>
              </w:smartTag>
              <w:r w:rsidRPr="00AA554E">
                <w:rPr>
                  <w:rFonts w:ascii="Arial" w:hAnsi="Arial" w:cs="Arial"/>
                </w:rPr>
                <w:t xml:space="preserve"> </w:t>
              </w:r>
              <w:smartTag w:uri="urn:schemas-microsoft-com:office:smarttags" w:element="PlaceName">
                <w:r w:rsidRPr="00AA554E">
                  <w:rPr>
                    <w:rFonts w:ascii="Arial" w:hAnsi="Arial" w:cs="Arial"/>
                  </w:rPr>
                  <w:t>Tools</w:t>
                </w:r>
              </w:smartTag>
              <w:r w:rsidRPr="00AA554E">
                <w:rPr>
                  <w:rFonts w:ascii="Arial" w:hAnsi="Arial" w:cs="Arial"/>
                </w:rPr>
                <w:t xml:space="preserve"> </w:t>
              </w:r>
              <w:smartTag w:uri="urn:schemas-microsoft-com:office:smarttags" w:element="PlaceName">
                <w:r w:rsidRPr="00AA554E">
                  <w:rPr>
                    <w:rFonts w:ascii="Arial" w:hAnsi="Arial" w:cs="Arial"/>
                  </w:rPr>
                  <w:t>Knowledge</w:t>
                </w:r>
              </w:smartTag>
              <w:r w:rsidRPr="00AA554E">
                <w:rPr>
                  <w:rFonts w:ascii="Arial" w:hAnsi="Arial" w:cs="Arial"/>
                </w:rPr>
                <w:t xml:space="preserve"> </w:t>
              </w:r>
              <w:smartTag w:uri="urn:schemas-microsoft-com:office:smarttags" w:element="PlaceType">
                <w:r w:rsidRPr="00AA554E">
                  <w:rPr>
                    <w:rFonts w:ascii="Arial" w:hAnsi="Arial" w:cs="Arial"/>
                  </w:rPr>
                  <w:t>Center</w:t>
                </w:r>
              </w:smartTag>
            </w:smartTag>
            <w:r w:rsidRPr="00AA554E">
              <w:rPr>
                <w:rFonts w:ascii="Arial" w:hAnsi="Arial" w:cs="Arial"/>
              </w:rPr>
              <w:t>.</w:t>
            </w:r>
          </w:p>
          <w:p w:rsidR="000C4D32" w:rsidRPr="00AA554E" w:rsidRDefault="000C4D32" w:rsidP="000C4D32">
            <w:pPr>
              <w:ind w:left="360"/>
              <w:rPr>
                <w:rFonts w:ascii="Arial" w:hAnsi="Arial" w:cs="Arial"/>
              </w:rPr>
            </w:pPr>
          </w:p>
        </w:tc>
      </w:tr>
      <w:tr w:rsidR="000C4D32" w:rsidRPr="00AA554E" w:rsidTr="000C4D32">
        <w:tc>
          <w:tcPr>
            <w:tcW w:w="1159" w:type="dxa"/>
          </w:tcPr>
          <w:p w:rsidR="000C4D32" w:rsidRPr="00AA554E" w:rsidRDefault="000C4D32" w:rsidP="00FC2E5F">
            <w:pPr>
              <w:rPr>
                <w:rFonts w:ascii="Arial" w:hAnsi="Arial" w:cs="Arial"/>
              </w:rPr>
            </w:pPr>
            <w:r w:rsidRPr="00AA554E">
              <w:rPr>
                <w:rFonts w:ascii="Arial" w:hAnsi="Arial" w:cs="Arial"/>
              </w:rPr>
              <w:t>TBPT-KC CBM forum</w:t>
            </w:r>
          </w:p>
        </w:tc>
        <w:tc>
          <w:tcPr>
            <w:tcW w:w="3809" w:type="dxa"/>
          </w:tcPr>
          <w:p w:rsidR="000C4D32" w:rsidRPr="00AA554E" w:rsidRDefault="0083109E" w:rsidP="00FC2E5F">
            <w:pPr>
              <w:rPr>
                <w:rFonts w:ascii="Arial" w:hAnsi="Arial" w:cs="Arial"/>
                <w:highlight w:val="yellow"/>
              </w:rPr>
            </w:pPr>
            <w:hyperlink r:id="rId62" w:history="1">
              <w:r w:rsidR="0066647A" w:rsidRPr="00AA554E">
                <w:rPr>
                  <w:rStyle w:val="Hyperlink"/>
                  <w:rFonts w:ascii="Arial" w:hAnsi="Arial" w:cs="Arial"/>
                </w:rPr>
                <w:t>https://cabig-kc.nci.nih.gov/Biospecimen/forums/viewforum.php?f=26&amp;sid=35545afd75b0878f9e535b424941303a</w:t>
              </w:r>
            </w:hyperlink>
          </w:p>
        </w:tc>
        <w:tc>
          <w:tcPr>
            <w:tcW w:w="4346" w:type="dxa"/>
          </w:tcPr>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Discussion forum to post questions and get feedback from other CBM users, etc.</w:t>
            </w:r>
          </w:p>
          <w:p w:rsidR="000C4D32" w:rsidRPr="00AA554E" w:rsidRDefault="000C4D32" w:rsidP="000C4D32">
            <w:pPr>
              <w:numPr>
                <w:ilvl w:val="0"/>
                <w:numId w:val="12"/>
              </w:numPr>
              <w:tabs>
                <w:tab w:val="clear" w:pos="720"/>
                <w:tab w:val="num" w:pos="342"/>
              </w:tabs>
              <w:ind w:left="342"/>
              <w:rPr>
                <w:rFonts w:ascii="Arial" w:hAnsi="Arial" w:cs="Arial"/>
              </w:rPr>
            </w:pPr>
            <w:r w:rsidRPr="00AA554E">
              <w:rPr>
                <w:rFonts w:ascii="Arial" w:hAnsi="Arial" w:cs="Arial"/>
              </w:rPr>
              <w:t>NCI-CBM team will be monitoring this forum.</w:t>
            </w:r>
          </w:p>
        </w:tc>
      </w:tr>
      <w:tr w:rsidR="000C4D32" w:rsidRPr="00AA554E" w:rsidTr="000C4D32">
        <w:tc>
          <w:tcPr>
            <w:tcW w:w="1159" w:type="dxa"/>
          </w:tcPr>
          <w:p w:rsidR="000C4D32" w:rsidRPr="00AA554E" w:rsidRDefault="000C4D32" w:rsidP="00FC2E5F">
            <w:pPr>
              <w:rPr>
                <w:rFonts w:ascii="Arial" w:hAnsi="Arial" w:cs="Arial"/>
              </w:rPr>
            </w:pPr>
          </w:p>
        </w:tc>
        <w:tc>
          <w:tcPr>
            <w:tcW w:w="3809" w:type="dxa"/>
          </w:tcPr>
          <w:p w:rsidR="000C4D32" w:rsidRPr="00AA554E" w:rsidRDefault="000C4D32" w:rsidP="00FC2E5F">
            <w:pPr>
              <w:rPr>
                <w:rFonts w:ascii="Arial" w:hAnsi="Arial" w:cs="Arial"/>
              </w:rPr>
            </w:pPr>
          </w:p>
        </w:tc>
        <w:tc>
          <w:tcPr>
            <w:tcW w:w="4346" w:type="dxa"/>
          </w:tcPr>
          <w:p w:rsidR="000C4D32" w:rsidRPr="00AA554E" w:rsidRDefault="000C4D32"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 Grid-node deployment forum</w:t>
            </w:r>
          </w:p>
        </w:tc>
        <w:tc>
          <w:tcPr>
            <w:tcW w:w="3809" w:type="dxa"/>
          </w:tcPr>
          <w:p w:rsidR="0066647A" w:rsidRPr="00AA554E" w:rsidRDefault="0083109E" w:rsidP="0066647A">
            <w:pPr>
              <w:ind w:left="11"/>
              <w:rPr>
                <w:rFonts w:ascii="Arial" w:hAnsi="Arial" w:cs="Arial"/>
                <w:color w:val="000000"/>
              </w:rPr>
            </w:pPr>
            <w:hyperlink r:id="rId63" w:history="1">
              <w:r w:rsidR="0066647A" w:rsidRPr="00AA554E">
                <w:rPr>
                  <w:rStyle w:val="Hyperlink"/>
                  <w:rFonts w:ascii="Arial" w:hAnsi="Arial" w:cs="Arial"/>
                </w:rPr>
                <w:t>https://cabig-kc.nci.nih.gov/CaGrid/forums/viewforum.php?f=14&amp;sid=2135e1193c95a4b4aea71987264c2980</w:t>
              </w:r>
            </w:hyperlink>
          </w:p>
          <w:p w:rsidR="0066647A" w:rsidRPr="00AA554E" w:rsidRDefault="0066647A" w:rsidP="0066647A">
            <w:pPr>
              <w:ind w:left="11"/>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Grid-KC TroubleShootingForumto post questions and discuss specific issues with Grid Deployment.</w:t>
            </w:r>
          </w:p>
          <w:p w:rsidR="0066647A" w:rsidRPr="00AA554E" w:rsidRDefault="0066647A" w:rsidP="00FC2E5F">
            <w:pPr>
              <w:rPr>
                <w:rFonts w:ascii="Arial" w:hAnsi="Arial" w:cs="Arial"/>
              </w:rPr>
            </w:pPr>
          </w:p>
        </w:tc>
      </w:tr>
      <w:tr w:rsidR="0066647A" w:rsidRPr="00AA554E" w:rsidTr="000C4D32">
        <w:tc>
          <w:tcPr>
            <w:tcW w:w="1159" w:type="dxa"/>
          </w:tcPr>
          <w:p w:rsidR="0066647A" w:rsidRPr="00AA554E" w:rsidRDefault="0066647A" w:rsidP="00FC2E5F">
            <w:pPr>
              <w:rPr>
                <w:rFonts w:ascii="Arial" w:hAnsi="Arial" w:cs="Arial"/>
              </w:rPr>
            </w:pPr>
            <w:r w:rsidRPr="00AA554E">
              <w:rPr>
                <w:rFonts w:ascii="Arial" w:hAnsi="Arial" w:cs="Arial"/>
              </w:rPr>
              <w:t>caGrid-KC</w:t>
            </w:r>
          </w:p>
        </w:tc>
        <w:tc>
          <w:tcPr>
            <w:tcW w:w="3809" w:type="dxa"/>
          </w:tcPr>
          <w:p w:rsidR="0066647A" w:rsidRPr="00AA554E" w:rsidRDefault="0083109E" w:rsidP="00401019">
            <w:pPr>
              <w:ind w:left="360"/>
              <w:rPr>
                <w:rFonts w:ascii="Arial" w:hAnsi="Arial" w:cs="Arial"/>
              </w:rPr>
            </w:pPr>
            <w:hyperlink r:id="rId64" w:history="1">
              <w:r w:rsidR="0066647A" w:rsidRPr="00AA554E">
                <w:rPr>
                  <w:rStyle w:val="Hyperlink"/>
                  <w:rFonts w:ascii="Arial" w:hAnsi="Arial" w:cs="Arial"/>
                </w:rPr>
                <w:t>knowledge@osu-citih.org</w:t>
              </w:r>
            </w:hyperlink>
          </w:p>
          <w:p w:rsidR="0066647A" w:rsidRPr="00AA554E" w:rsidRDefault="0066647A" w:rsidP="0025365C">
            <w:pPr>
              <w:ind w:left="360"/>
              <w:rPr>
                <w:rFonts w:ascii="Arial" w:hAnsi="Arial" w:cs="Arial"/>
                <w:color w:val="000000"/>
              </w:rPr>
            </w:pPr>
          </w:p>
        </w:tc>
        <w:tc>
          <w:tcPr>
            <w:tcW w:w="4346" w:type="dxa"/>
          </w:tcPr>
          <w:p w:rsidR="0066647A" w:rsidRPr="00AA554E" w:rsidRDefault="0066647A" w:rsidP="0066647A">
            <w:pPr>
              <w:numPr>
                <w:ilvl w:val="0"/>
                <w:numId w:val="12"/>
              </w:numPr>
              <w:tabs>
                <w:tab w:val="clear" w:pos="720"/>
                <w:tab w:val="num" w:pos="342"/>
              </w:tabs>
              <w:ind w:left="342"/>
              <w:rPr>
                <w:rFonts w:ascii="Arial" w:hAnsi="Arial" w:cs="Arial"/>
              </w:rPr>
            </w:pPr>
            <w:r w:rsidRPr="00AA554E">
              <w:rPr>
                <w:rFonts w:ascii="Arial" w:hAnsi="Arial" w:cs="Arial"/>
              </w:rPr>
              <w:t>Email to the caGrid-KC, but suggest to use forums first.</w:t>
            </w:r>
          </w:p>
          <w:p w:rsidR="0066647A" w:rsidRPr="00AA554E" w:rsidRDefault="0066647A" w:rsidP="0066647A">
            <w:pPr>
              <w:ind w:left="-18"/>
              <w:rPr>
                <w:rFonts w:ascii="Arial" w:hAnsi="Arial" w:cs="Arial"/>
              </w:rPr>
            </w:pPr>
          </w:p>
        </w:tc>
      </w:tr>
    </w:tbl>
    <w:p w:rsidR="00D80C31" w:rsidRPr="00AA554E" w:rsidRDefault="00D80C31" w:rsidP="00652B55">
      <w:pPr>
        <w:ind w:left="360"/>
        <w:rPr>
          <w:rFonts w:ascii="Arial" w:hAnsi="Arial" w:cs="Arial"/>
        </w:rPr>
      </w:pPr>
    </w:p>
    <w:p w:rsidR="00075A98" w:rsidRPr="00AA554E" w:rsidRDefault="00075A98" w:rsidP="00652B55">
      <w:pPr>
        <w:ind w:left="360"/>
        <w:rPr>
          <w:rFonts w:ascii="Arial" w:hAnsi="Arial" w:cs="Arial"/>
        </w:rPr>
      </w:pPr>
    </w:p>
    <w:p w:rsidR="00075A98" w:rsidRPr="00AA554E" w:rsidRDefault="00075A98" w:rsidP="00652B55">
      <w:pPr>
        <w:ind w:left="360"/>
        <w:rPr>
          <w:rFonts w:ascii="Arial" w:hAnsi="Arial" w:cs="Arial"/>
        </w:rPr>
      </w:pPr>
    </w:p>
    <w:p w:rsidR="00EA1613" w:rsidRPr="00AA554E" w:rsidRDefault="00EA1613">
      <w:pPr>
        <w:rPr>
          <w:rFonts w:ascii="Arial" w:hAnsi="Arial" w:cs="Arial"/>
        </w:rPr>
      </w:pPr>
      <w:r w:rsidRPr="00AA554E">
        <w:rPr>
          <w:rFonts w:ascii="Arial" w:hAnsi="Arial" w:cs="Arial"/>
        </w:rPr>
        <w:br w:type="page"/>
      </w:r>
    </w:p>
    <w:p w:rsidR="005A2461" w:rsidRPr="00AA554E" w:rsidRDefault="003C69C2">
      <w:pPr>
        <w:pStyle w:val="Heading2"/>
      </w:pPr>
      <w:bookmarkStart w:id="32" w:name="_Toc293000233"/>
      <w:r w:rsidRPr="00AA554E">
        <w:lastRenderedPageBreak/>
        <w:t>APPENDIX – Installing the CBM database inside the firewall</w:t>
      </w:r>
      <w:bookmarkEnd w:id="32"/>
    </w:p>
    <w:p w:rsidR="003C69C2" w:rsidRPr="00AA554E" w:rsidRDefault="003C69C2" w:rsidP="003C69C2">
      <w:pPr>
        <w:rPr>
          <w:rFonts w:ascii="Arial" w:hAnsi="Arial" w:cs="Arial"/>
        </w:rPr>
      </w:pPr>
      <w:r w:rsidRPr="00AA554E">
        <w:rPr>
          <w:rFonts w:ascii="Arial" w:hAnsi="Arial" w:cs="Arial"/>
          <w:color w:val="1F497D"/>
        </w:rPr>
        <w:t xml:space="preserve">The parameters you ask about would go in </w:t>
      </w:r>
      <w:r w:rsidRPr="00AA554E">
        <w:rPr>
          <w:rFonts w:ascii="Arial" w:hAnsi="Arial" w:cs="Arial"/>
          <w:color w:val="1F497D"/>
        </w:rPr>
        <w:br/>
      </w:r>
      <w:r w:rsidRPr="00AA554E">
        <w:rPr>
          <w:rFonts w:ascii="Arial" w:hAnsi="Arial" w:cs="Arial"/>
          <w:color w:val="000000"/>
          <w:sz w:val="21"/>
          <w:szCs w:val="21"/>
        </w:rPr>
        <w:t>$JBOSS_HOME/server/default/deploy/wsrf.war/WEB-INF/etc/globus_wsrf_core/server-config.wsdd</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The parameters may be needed to get registration with the indexing service to work correctly when the service is behind a firewall and communicates with the outside world through a proxy. These should not be needed with the service running in a DMZ, since it is accessible from the public internet without having to go through a proxy.</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As we have explained, getting caGrid services to work through a proxy can pose a variety of problems.  The particular problem that these two parameters solve is a caGrid service publishing an address that is not accessible from outside its firewall to an index service.  When this happens, clients operating outside the firewall can see the service’s advertisement in the index, but are unable to communicate with the service through the published address.</w:t>
      </w:r>
    </w:p>
    <w:p w:rsidR="003C69C2" w:rsidRPr="00AA554E" w:rsidRDefault="003C69C2" w:rsidP="003C69C2">
      <w:pPr>
        <w:rPr>
          <w:rFonts w:ascii="Arial" w:hAnsi="Arial" w:cs="Arial"/>
        </w:rPr>
      </w:pPr>
      <w:r w:rsidRPr="00AA554E">
        <w:rPr>
          <w:rFonts w:ascii="Arial" w:hAnsi="Arial" w:cs="Arial"/>
          <w:color w:val="000000"/>
          <w:sz w:val="21"/>
          <w:szCs w:val="21"/>
        </w:rPr>
        <w:t> </w:t>
      </w:r>
    </w:p>
    <w:p w:rsidR="003C69C2" w:rsidRPr="00AA554E" w:rsidRDefault="003C69C2" w:rsidP="003C69C2">
      <w:pPr>
        <w:rPr>
          <w:rFonts w:ascii="Arial" w:hAnsi="Arial" w:cs="Arial"/>
        </w:rPr>
      </w:pPr>
      <w:r w:rsidRPr="00AA554E">
        <w:rPr>
          <w:rFonts w:ascii="Arial" w:hAnsi="Arial" w:cs="Arial"/>
          <w:color w:val="000000"/>
          <w:sz w:val="21"/>
          <w:szCs w:val="21"/>
        </w:rPr>
        <w:t xml:space="preserve">The solution to this problem is to publish the address of the proxy, rather than the service’s own address, to the index. </w:t>
      </w:r>
    </w:p>
    <w:p w:rsidR="003C69C2" w:rsidRPr="00AA554E" w:rsidRDefault="003C69C2" w:rsidP="003C69C2">
      <w:pPr>
        <w:ind w:left="720"/>
        <w:jc w:val="both"/>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name="logicalHost"</w:t>
      </w:r>
      <w:r w:rsidRPr="00AA554E">
        <w:rPr>
          <w:rFonts w:ascii="Arial" w:hAnsi="Arial" w:cs="Arial"/>
          <w:color w:val="000000"/>
        </w:rPr>
        <w:t xml:space="preserve"> </w:t>
      </w:r>
      <w:r w:rsidRPr="00AA554E">
        <w:rPr>
          <w:rFonts w:ascii="Arial" w:hAnsi="Arial" w:cs="Arial"/>
          <w:i/>
          <w:iCs/>
          <w:color w:val="1F497D"/>
        </w:rPr>
        <w:t>value="128.23.35.126"/&gt;</w:t>
      </w:r>
    </w:p>
    <w:p w:rsidR="003C69C2" w:rsidRPr="00AA554E" w:rsidRDefault="003C69C2" w:rsidP="003C69C2">
      <w:pPr>
        <w:rPr>
          <w:rFonts w:ascii="Arial" w:hAnsi="Arial" w:cs="Arial"/>
        </w:rPr>
      </w:pPr>
      <w:bookmarkStart w:id="33" w:name="_MailEndCompose"/>
      <w:r w:rsidRPr="00AA554E">
        <w:rPr>
          <w:rFonts w:ascii="Arial" w:hAnsi="Arial" w:cs="Arial"/>
          <w:color w:val="000000"/>
        </w:rPr>
        <w:t xml:space="preserve">Tells the service to publish the address </w:t>
      </w:r>
      <w:r w:rsidRPr="00AA554E">
        <w:rPr>
          <w:rFonts w:ascii="Arial" w:hAnsi="Arial" w:cs="Arial"/>
          <w:i/>
          <w:iCs/>
          <w:color w:val="000000"/>
        </w:rPr>
        <w:t>128.23.35.126</w:t>
      </w:r>
      <w:bookmarkEnd w:id="33"/>
      <w:r w:rsidRPr="00AA554E">
        <w:rPr>
          <w:rFonts w:ascii="Arial" w:hAnsi="Arial" w:cs="Arial"/>
          <w:color w:val="000000"/>
        </w:rPr>
        <w:t xml:space="preserve"> instead of its own address. If 128.23.35.126 is the address of the service’s proxy, then that solves the immediate problem but gives rise to another.</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3C69C2">
      <w:pPr>
        <w:rPr>
          <w:rFonts w:ascii="Arial" w:hAnsi="Arial" w:cs="Arial"/>
        </w:rPr>
      </w:pPr>
      <w:r w:rsidRPr="00AA554E">
        <w:rPr>
          <w:rFonts w:ascii="Arial" w:hAnsi="Arial" w:cs="Arial"/>
          <w:color w:val="000000"/>
        </w:rPr>
        <w:t xml:space="preserve">By default, a caGrid service will not publish its IP address, but its DNS address instead.  If the proxy has a DNS address </w:t>
      </w:r>
      <w:r w:rsidRPr="00AA554E">
        <w:rPr>
          <w:rFonts w:ascii="Arial" w:hAnsi="Arial" w:cs="Arial"/>
          <w:i/>
          <w:iCs/>
          <w:color w:val="000000"/>
        </w:rPr>
        <w:t>and</w:t>
      </w:r>
      <w:r w:rsidRPr="00AA554E">
        <w:rPr>
          <w:rFonts w:ascii="Arial" w:hAnsi="Arial" w:cs="Arial"/>
          <w:color w:val="000000"/>
        </w:rPr>
        <w:t xml:space="preserve"> the proxy’s DNS address is published to public DNS servers, then this is not a problem.  If the proxy has a DNS address that is not published to public DNS servers, then publishing the proxy’s DNS address will not be helpful since the DNS address will not be resolvable outside the firewall.  To solve this problem we specify the parameter</w:t>
      </w:r>
    </w:p>
    <w:p w:rsidR="003C69C2" w:rsidRPr="00AA554E" w:rsidRDefault="003C69C2" w:rsidP="003C69C2">
      <w:pPr>
        <w:ind w:left="720"/>
        <w:rPr>
          <w:rFonts w:ascii="Arial" w:hAnsi="Arial" w:cs="Arial"/>
        </w:rPr>
      </w:pPr>
      <w:r w:rsidRPr="00AA554E">
        <w:rPr>
          <w:rFonts w:ascii="Arial" w:hAnsi="Arial" w:cs="Arial"/>
          <w:i/>
          <w:iCs/>
          <w:color w:val="1F497D"/>
        </w:rPr>
        <w:t>&lt;parameter</w:t>
      </w:r>
      <w:r w:rsidRPr="00AA554E">
        <w:rPr>
          <w:rFonts w:ascii="Arial" w:hAnsi="Arial" w:cs="Arial"/>
          <w:color w:val="000000"/>
        </w:rPr>
        <w:t xml:space="preserve"> </w:t>
      </w:r>
      <w:r w:rsidRPr="00AA554E">
        <w:rPr>
          <w:rFonts w:ascii="Arial" w:hAnsi="Arial" w:cs="Arial"/>
          <w:i/>
          <w:iCs/>
          <w:color w:val="1F497D"/>
        </w:rPr>
        <w:t>name="publishHostName"</w:t>
      </w:r>
      <w:r w:rsidRPr="00AA554E">
        <w:rPr>
          <w:rFonts w:ascii="Arial" w:hAnsi="Arial" w:cs="Arial"/>
          <w:color w:val="000000"/>
        </w:rPr>
        <w:t xml:space="preserve"> </w:t>
      </w:r>
      <w:r w:rsidRPr="00AA554E">
        <w:rPr>
          <w:rFonts w:ascii="Arial" w:hAnsi="Arial" w:cs="Arial"/>
          <w:i/>
          <w:iCs/>
          <w:color w:val="1F497D"/>
        </w:rPr>
        <w:t>value="false"/&gt;</w:t>
      </w:r>
    </w:p>
    <w:p w:rsidR="003C69C2" w:rsidRPr="00AA554E" w:rsidRDefault="003C69C2" w:rsidP="003C69C2">
      <w:pPr>
        <w:rPr>
          <w:rFonts w:ascii="Arial" w:hAnsi="Arial" w:cs="Arial"/>
        </w:rPr>
      </w:pPr>
      <w:r w:rsidRPr="00AA554E">
        <w:rPr>
          <w:rFonts w:ascii="Arial" w:hAnsi="Arial" w:cs="Arial"/>
          <w:color w:val="000000"/>
        </w:rPr>
        <w:t>This tells the service to publish the IP address instead of the DNS address.</w:t>
      </w:r>
    </w:p>
    <w:p w:rsidR="003C69C2" w:rsidRPr="00AA554E" w:rsidRDefault="003C69C2" w:rsidP="003C69C2">
      <w:pPr>
        <w:rPr>
          <w:rFonts w:ascii="Arial" w:hAnsi="Arial" w:cs="Arial"/>
        </w:rPr>
      </w:pPr>
      <w:r w:rsidRPr="00AA554E">
        <w:rPr>
          <w:rFonts w:ascii="Arial" w:hAnsi="Arial" w:cs="Arial"/>
          <w:color w:val="000000"/>
        </w:rPr>
        <w:t> </w:t>
      </w:r>
    </w:p>
    <w:p w:rsidR="003C69C2" w:rsidRPr="00AA554E" w:rsidRDefault="003C69C2" w:rsidP="00EA1613">
      <w:pPr>
        <w:ind w:left="360"/>
        <w:rPr>
          <w:rFonts w:ascii="Arial" w:hAnsi="Arial" w:cs="Arial"/>
          <w:sz w:val="20"/>
        </w:rPr>
      </w:pPr>
    </w:p>
    <w:sectPr w:rsidR="003C69C2" w:rsidRPr="00AA554E" w:rsidSect="00B526AF">
      <w:headerReference w:type="even" r:id="rId65"/>
      <w:headerReference w:type="default" r:id="rId66"/>
      <w:footerReference w:type="even" r:id="rId67"/>
      <w:footerReference w:type="default" r:id="rId68"/>
      <w:headerReference w:type="first" r:id="rId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083" w:rsidRDefault="00A42083">
      <w:r>
        <w:separator/>
      </w:r>
    </w:p>
  </w:endnote>
  <w:endnote w:type="continuationSeparator" w:id="0">
    <w:p w:rsidR="00A42083" w:rsidRDefault="00A420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83109E" w:rsidP="00F26E07">
    <w:pPr>
      <w:pStyle w:val="Footer"/>
      <w:framePr w:wrap="around" w:vAnchor="text" w:hAnchor="margin" w:xAlign="right" w:y="1"/>
      <w:rPr>
        <w:rStyle w:val="PageNumber"/>
      </w:rPr>
    </w:pPr>
    <w:r>
      <w:rPr>
        <w:rStyle w:val="PageNumber"/>
      </w:rPr>
      <w:fldChar w:fldCharType="begin"/>
    </w:r>
    <w:r w:rsidR="00A47043">
      <w:rPr>
        <w:rStyle w:val="PageNumber"/>
      </w:rPr>
      <w:instrText xml:space="preserve">PAGE  </w:instrText>
    </w:r>
    <w:r>
      <w:rPr>
        <w:rStyle w:val="PageNumber"/>
      </w:rPr>
      <w:fldChar w:fldCharType="end"/>
    </w:r>
  </w:p>
  <w:p w:rsidR="00A47043" w:rsidRDefault="00A47043" w:rsidP="00E353D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83109E" w:rsidP="00F26E07">
    <w:pPr>
      <w:pStyle w:val="Footer"/>
      <w:framePr w:wrap="around" w:vAnchor="text" w:hAnchor="margin" w:xAlign="right" w:y="1"/>
      <w:rPr>
        <w:rStyle w:val="PageNumber"/>
      </w:rPr>
    </w:pPr>
    <w:r>
      <w:rPr>
        <w:rStyle w:val="PageNumber"/>
      </w:rPr>
      <w:fldChar w:fldCharType="begin"/>
    </w:r>
    <w:r w:rsidR="00A47043">
      <w:rPr>
        <w:rStyle w:val="PageNumber"/>
      </w:rPr>
      <w:instrText xml:space="preserve">PAGE  </w:instrText>
    </w:r>
    <w:r>
      <w:rPr>
        <w:rStyle w:val="PageNumber"/>
      </w:rPr>
      <w:fldChar w:fldCharType="separate"/>
    </w:r>
    <w:r w:rsidR="006213FD">
      <w:rPr>
        <w:rStyle w:val="PageNumber"/>
        <w:noProof/>
      </w:rPr>
      <w:t>5</w:t>
    </w:r>
    <w:r>
      <w:rPr>
        <w:rStyle w:val="PageNumber"/>
      </w:rPr>
      <w:fldChar w:fldCharType="end"/>
    </w:r>
  </w:p>
  <w:p w:rsidR="00A47043" w:rsidRDefault="00A47043" w:rsidP="00E353DB">
    <w:pPr>
      <w:pStyle w:val="Footer"/>
      <w:ind w:right="360"/>
    </w:pPr>
    <w:r>
      <w:t>CBM1.0_Description_GridNodeDeploymentInstructions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083" w:rsidRDefault="00A42083">
      <w:r>
        <w:separator/>
      </w:r>
    </w:p>
  </w:footnote>
  <w:footnote w:type="continuationSeparator" w:id="0">
    <w:p w:rsidR="00A42083" w:rsidRDefault="00A420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83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83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5.05pt;height:174pt;rotation:315;z-index:-251657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043" w:rsidRDefault="008310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6231"/>
    <w:multiLevelType w:val="hybridMultilevel"/>
    <w:tmpl w:val="986270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C55818"/>
    <w:multiLevelType w:val="hybridMultilevel"/>
    <w:tmpl w:val="D712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B30C4"/>
    <w:multiLevelType w:val="hybridMultilevel"/>
    <w:tmpl w:val="F17E2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BC75E0"/>
    <w:multiLevelType w:val="hybridMultilevel"/>
    <w:tmpl w:val="D91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31DB5"/>
    <w:multiLevelType w:val="multilevel"/>
    <w:tmpl w:val="B0DA199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297126"/>
    <w:multiLevelType w:val="hybridMultilevel"/>
    <w:tmpl w:val="ADD8CFC4"/>
    <w:lvl w:ilvl="0" w:tplc="89C6D47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BD0B7E"/>
    <w:multiLevelType w:val="multilevel"/>
    <w:tmpl w:val="25A217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E6D36F2"/>
    <w:multiLevelType w:val="hybridMultilevel"/>
    <w:tmpl w:val="4CB4EA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BF51F6"/>
    <w:multiLevelType w:val="multilevel"/>
    <w:tmpl w:val="415CD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47C0A75"/>
    <w:multiLevelType w:val="hybridMultilevel"/>
    <w:tmpl w:val="D0D04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3D660F"/>
    <w:multiLevelType w:val="multilevel"/>
    <w:tmpl w:val="157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CEB1C31"/>
    <w:multiLevelType w:val="hybridMultilevel"/>
    <w:tmpl w:val="8F6CC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140A6B"/>
    <w:multiLevelType w:val="hybridMultilevel"/>
    <w:tmpl w:val="B6F451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4D0245"/>
    <w:multiLevelType w:val="hybridMultilevel"/>
    <w:tmpl w:val="BBA077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17E49"/>
    <w:multiLevelType w:val="hybridMultilevel"/>
    <w:tmpl w:val="0D6E9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59F746B"/>
    <w:multiLevelType w:val="multilevel"/>
    <w:tmpl w:val="019AD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6A11672"/>
    <w:multiLevelType w:val="multilevel"/>
    <w:tmpl w:val="900A3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8D36DCE"/>
    <w:multiLevelType w:val="hybridMultilevel"/>
    <w:tmpl w:val="9D646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9013F6D"/>
    <w:multiLevelType w:val="hybridMultilevel"/>
    <w:tmpl w:val="E7C63B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D5F507B"/>
    <w:multiLevelType w:val="hybridMultilevel"/>
    <w:tmpl w:val="1E9461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0BA16E5"/>
    <w:multiLevelType w:val="hybridMultilevel"/>
    <w:tmpl w:val="EB4C6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9A7D7C"/>
    <w:multiLevelType w:val="hybridMultilevel"/>
    <w:tmpl w:val="BBC4E2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D44256D"/>
    <w:multiLevelType w:val="hybridMultilevel"/>
    <w:tmpl w:val="204C4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DF4A3F"/>
    <w:multiLevelType w:val="multilevel"/>
    <w:tmpl w:val="2AA42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B4719A4"/>
    <w:multiLevelType w:val="multilevel"/>
    <w:tmpl w:val="DAFA6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BB4768E"/>
    <w:multiLevelType w:val="hybridMultilevel"/>
    <w:tmpl w:val="13D4F8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22"/>
  </w:num>
  <w:num w:numId="3">
    <w:abstractNumId w:val="2"/>
  </w:num>
  <w:num w:numId="4">
    <w:abstractNumId w:val="20"/>
  </w:num>
  <w:num w:numId="5">
    <w:abstractNumId w:val="18"/>
  </w:num>
  <w:num w:numId="6">
    <w:abstractNumId w:val="21"/>
  </w:num>
  <w:num w:numId="7">
    <w:abstractNumId w:val="12"/>
  </w:num>
  <w:num w:numId="8">
    <w:abstractNumId w:val="17"/>
  </w:num>
  <w:num w:numId="9">
    <w:abstractNumId w:val="14"/>
  </w:num>
  <w:num w:numId="10">
    <w:abstractNumId w:val="7"/>
  </w:num>
  <w:num w:numId="11">
    <w:abstractNumId w:val="19"/>
  </w:num>
  <w:num w:numId="12">
    <w:abstractNumId w:val="9"/>
  </w:num>
  <w:num w:numId="13">
    <w:abstractNumId w:val="11"/>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4"/>
  </w:num>
  <w:num w:numId="22">
    <w:abstractNumId w:val="13"/>
  </w:num>
  <w:num w:numId="23">
    <w:abstractNumId w:val="5"/>
  </w:num>
  <w:num w:numId="24">
    <w:abstractNumId w:val="0"/>
  </w:num>
  <w:num w:numId="25">
    <w:abstractNumId w:val="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3659AB"/>
    <w:rsid w:val="00015913"/>
    <w:rsid w:val="00023D8B"/>
    <w:rsid w:val="00035555"/>
    <w:rsid w:val="00044D9F"/>
    <w:rsid w:val="00047401"/>
    <w:rsid w:val="000667A5"/>
    <w:rsid w:val="00075A98"/>
    <w:rsid w:val="000873F5"/>
    <w:rsid w:val="000B4B60"/>
    <w:rsid w:val="000B5AD2"/>
    <w:rsid w:val="000C4D32"/>
    <w:rsid w:val="000C7023"/>
    <w:rsid w:val="000F36AB"/>
    <w:rsid w:val="0010264F"/>
    <w:rsid w:val="0010393F"/>
    <w:rsid w:val="00112EA4"/>
    <w:rsid w:val="00120737"/>
    <w:rsid w:val="00121C6B"/>
    <w:rsid w:val="00122719"/>
    <w:rsid w:val="00131041"/>
    <w:rsid w:val="0013352A"/>
    <w:rsid w:val="00136873"/>
    <w:rsid w:val="001434F6"/>
    <w:rsid w:val="00145A17"/>
    <w:rsid w:val="00152BA0"/>
    <w:rsid w:val="0015333F"/>
    <w:rsid w:val="00155408"/>
    <w:rsid w:val="00165A89"/>
    <w:rsid w:val="001806CF"/>
    <w:rsid w:val="0018503D"/>
    <w:rsid w:val="001960FD"/>
    <w:rsid w:val="001976E6"/>
    <w:rsid w:val="001A1330"/>
    <w:rsid w:val="001B6D5D"/>
    <w:rsid w:val="001C0E47"/>
    <w:rsid w:val="001C5329"/>
    <w:rsid w:val="001E30F4"/>
    <w:rsid w:val="001E31E3"/>
    <w:rsid w:val="001E44B7"/>
    <w:rsid w:val="001F026E"/>
    <w:rsid w:val="001F57BC"/>
    <w:rsid w:val="001F7D7F"/>
    <w:rsid w:val="00202DBE"/>
    <w:rsid w:val="00213407"/>
    <w:rsid w:val="00235BBA"/>
    <w:rsid w:val="0025365C"/>
    <w:rsid w:val="00275FC1"/>
    <w:rsid w:val="002848EC"/>
    <w:rsid w:val="0029632D"/>
    <w:rsid w:val="002A6BBA"/>
    <w:rsid w:val="002B3951"/>
    <w:rsid w:val="002B5FB2"/>
    <w:rsid w:val="002E2B95"/>
    <w:rsid w:val="002F48C4"/>
    <w:rsid w:val="002F5A1F"/>
    <w:rsid w:val="0030133A"/>
    <w:rsid w:val="00320CE7"/>
    <w:rsid w:val="0032519E"/>
    <w:rsid w:val="003270CC"/>
    <w:rsid w:val="003322AA"/>
    <w:rsid w:val="003351FD"/>
    <w:rsid w:val="003356E7"/>
    <w:rsid w:val="00340610"/>
    <w:rsid w:val="00350FED"/>
    <w:rsid w:val="003659AB"/>
    <w:rsid w:val="003671BF"/>
    <w:rsid w:val="00374B61"/>
    <w:rsid w:val="00376875"/>
    <w:rsid w:val="00376A03"/>
    <w:rsid w:val="0039159A"/>
    <w:rsid w:val="003916FF"/>
    <w:rsid w:val="00397096"/>
    <w:rsid w:val="003A1A49"/>
    <w:rsid w:val="003B74B8"/>
    <w:rsid w:val="003C2573"/>
    <w:rsid w:val="003C69C2"/>
    <w:rsid w:val="003C7194"/>
    <w:rsid w:val="003D2E78"/>
    <w:rsid w:val="003D4893"/>
    <w:rsid w:val="003D738B"/>
    <w:rsid w:val="003E1D46"/>
    <w:rsid w:val="003E32EC"/>
    <w:rsid w:val="003E38EF"/>
    <w:rsid w:val="003F5DF3"/>
    <w:rsid w:val="00401019"/>
    <w:rsid w:val="00410938"/>
    <w:rsid w:val="00417377"/>
    <w:rsid w:val="004318CC"/>
    <w:rsid w:val="0044612D"/>
    <w:rsid w:val="00460113"/>
    <w:rsid w:val="004658BC"/>
    <w:rsid w:val="00470376"/>
    <w:rsid w:val="00471F59"/>
    <w:rsid w:val="00485855"/>
    <w:rsid w:val="00485CDE"/>
    <w:rsid w:val="004873C8"/>
    <w:rsid w:val="00490AEA"/>
    <w:rsid w:val="00491830"/>
    <w:rsid w:val="00493902"/>
    <w:rsid w:val="004A29DA"/>
    <w:rsid w:val="004A77B4"/>
    <w:rsid w:val="004B0141"/>
    <w:rsid w:val="004C4E9A"/>
    <w:rsid w:val="004D07AF"/>
    <w:rsid w:val="004D15DB"/>
    <w:rsid w:val="004D661A"/>
    <w:rsid w:val="004E76ED"/>
    <w:rsid w:val="0051132C"/>
    <w:rsid w:val="00512AA3"/>
    <w:rsid w:val="00513DDE"/>
    <w:rsid w:val="00540144"/>
    <w:rsid w:val="005412BC"/>
    <w:rsid w:val="005462AC"/>
    <w:rsid w:val="00554ACC"/>
    <w:rsid w:val="0055728A"/>
    <w:rsid w:val="00561838"/>
    <w:rsid w:val="00570B96"/>
    <w:rsid w:val="005759CA"/>
    <w:rsid w:val="00580897"/>
    <w:rsid w:val="00584128"/>
    <w:rsid w:val="00593630"/>
    <w:rsid w:val="005940C7"/>
    <w:rsid w:val="005A2461"/>
    <w:rsid w:val="005B7998"/>
    <w:rsid w:val="005D4F3F"/>
    <w:rsid w:val="005D69AA"/>
    <w:rsid w:val="005F084D"/>
    <w:rsid w:val="005F5C30"/>
    <w:rsid w:val="005F65C1"/>
    <w:rsid w:val="006202E2"/>
    <w:rsid w:val="006213FD"/>
    <w:rsid w:val="00621716"/>
    <w:rsid w:val="00624E86"/>
    <w:rsid w:val="00627B3D"/>
    <w:rsid w:val="00632F44"/>
    <w:rsid w:val="00643A71"/>
    <w:rsid w:val="00645ABE"/>
    <w:rsid w:val="00652B55"/>
    <w:rsid w:val="006570EA"/>
    <w:rsid w:val="006618B9"/>
    <w:rsid w:val="0066647A"/>
    <w:rsid w:val="0067060C"/>
    <w:rsid w:val="00670A11"/>
    <w:rsid w:val="00681FBE"/>
    <w:rsid w:val="0068231E"/>
    <w:rsid w:val="00687E36"/>
    <w:rsid w:val="00691072"/>
    <w:rsid w:val="00696DC3"/>
    <w:rsid w:val="006A36F1"/>
    <w:rsid w:val="006B1281"/>
    <w:rsid w:val="006C4B63"/>
    <w:rsid w:val="006D6E77"/>
    <w:rsid w:val="006E0303"/>
    <w:rsid w:val="006E033F"/>
    <w:rsid w:val="006F405C"/>
    <w:rsid w:val="0070006C"/>
    <w:rsid w:val="00702D93"/>
    <w:rsid w:val="007150C2"/>
    <w:rsid w:val="00720BF6"/>
    <w:rsid w:val="00726869"/>
    <w:rsid w:val="00736D69"/>
    <w:rsid w:val="00737F44"/>
    <w:rsid w:val="00740FBB"/>
    <w:rsid w:val="00750281"/>
    <w:rsid w:val="00755A92"/>
    <w:rsid w:val="0075731C"/>
    <w:rsid w:val="00761750"/>
    <w:rsid w:val="00776432"/>
    <w:rsid w:val="007924DF"/>
    <w:rsid w:val="007B0182"/>
    <w:rsid w:val="007C74B8"/>
    <w:rsid w:val="007D0AC0"/>
    <w:rsid w:val="007D192D"/>
    <w:rsid w:val="007D1A50"/>
    <w:rsid w:val="007D3ACF"/>
    <w:rsid w:val="007E7073"/>
    <w:rsid w:val="007E7E66"/>
    <w:rsid w:val="007F0465"/>
    <w:rsid w:val="007F3161"/>
    <w:rsid w:val="007F3354"/>
    <w:rsid w:val="007F34DF"/>
    <w:rsid w:val="007F3A6E"/>
    <w:rsid w:val="007F4420"/>
    <w:rsid w:val="008040F4"/>
    <w:rsid w:val="00816619"/>
    <w:rsid w:val="0083109E"/>
    <w:rsid w:val="00841338"/>
    <w:rsid w:val="00850AC6"/>
    <w:rsid w:val="0085606E"/>
    <w:rsid w:val="00857BA8"/>
    <w:rsid w:val="0086080C"/>
    <w:rsid w:val="00870AB4"/>
    <w:rsid w:val="00871F8A"/>
    <w:rsid w:val="008866A6"/>
    <w:rsid w:val="00887EA0"/>
    <w:rsid w:val="00892750"/>
    <w:rsid w:val="008A5611"/>
    <w:rsid w:val="008B1334"/>
    <w:rsid w:val="008B4BAA"/>
    <w:rsid w:val="008B6AF8"/>
    <w:rsid w:val="008C0CBB"/>
    <w:rsid w:val="008C0F79"/>
    <w:rsid w:val="008C2CB4"/>
    <w:rsid w:val="008D2B00"/>
    <w:rsid w:val="008D34FE"/>
    <w:rsid w:val="008D7D14"/>
    <w:rsid w:val="008E2421"/>
    <w:rsid w:val="008E25AC"/>
    <w:rsid w:val="008F4E5F"/>
    <w:rsid w:val="008F4E99"/>
    <w:rsid w:val="008F54C9"/>
    <w:rsid w:val="008F71AC"/>
    <w:rsid w:val="00917F6E"/>
    <w:rsid w:val="0092117F"/>
    <w:rsid w:val="00921A95"/>
    <w:rsid w:val="0093621D"/>
    <w:rsid w:val="00941826"/>
    <w:rsid w:val="00961522"/>
    <w:rsid w:val="00970FA3"/>
    <w:rsid w:val="0097116C"/>
    <w:rsid w:val="00984E9A"/>
    <w:rsid w:val="00985B78"/>
    <w:rsid w:val="00996052"/>
    <w:rsid w:val="00996D3E"/>
    <w:rsid w:val="009A0748"/>
    <w:rsid w:val="009B4187"/>
    <w:rsid w:val="009C2103"/>
    <w:rsid w:val="009C280B"/>
    <w:rsid w:val="009C2D57"/>
    <w:rsid w:val="009C2DED"/>
    <w:rsid w:val="009C3833"/>
    <w:rsid w:val="009E0EEC"/>
    <w:rsid w:val="00A02246"/>
    <w:rsid w:val="00A220A8"/>
    <w:rsid w:val="00A31EB4"/>
    <w:rsid w:val="00A320DE"/>
    <w:rsid w:val="00A3750B"/>
    <w:rsid w:val="00A42083"/>
    <w:rsid w:val="00A4643C"/>
    <w:rsid w:val="00A47043"/>
    <w:rsid w:val="00A50528"/>
    <w:rsid w:val="00A54757"/>
    <w:rsid w:val="00A548A4"/>
    <w:rsid w:val="00A618EB"/>
    <w:rsid w:val="00A67D67"/>
    <w:rsid w:val="00A80B59"/>
    <w:rsid w:val="00A81A6E"/>
    <w:rsid w:val="00A928F1"/>
    <w:rsid w:val="00A95BD8"/>
    <w:rsid w:val="00AA554E"/>
    <w:rsid w:val="00AC01CF"/>
    <w:rsid w:val="00AC1488"/>
    <w:rsid w:val="00AD0C92"/>
    <w:rsid w:val="00AE117C"/>
    <w:rsid w:val="00AE33B8"/>
    <w:rsid w:val="00B02FBD"/>
    <w:rsid w:val="00B046B3"/>
    <w:rsid w:val="00B12CB5"/>
    <w:rsid w:val="00B13C70"/>
    <w:rsid w:val="00B2793F"/>
    <w:rsid w:val="00B27B64"/>
    <w:rsid w:val="00B40480"/>
    <w:rsid w:val="00B405BA"/>
    <w:rsid w:val="00B526AF"/>
    <w:rsid w:val="00B57324"/>
    <w:rsid w:val="00B603FB"/>
    <w:rsid w:val="00B662A5"/>
    <w:rsid w:val="00B66594"/>
    <w:rsid w:val="00B708AD"/>
    <w:rsid w:val="00B8279F"/>
    <w:rsid w:val="00B832FA"/>
    <w:rsid w:val="00BA2DB4"/>
    <w:rsid w:val="00BA3647"/>
    <w:rsid w:val="00BC6AE5"/>
    <w:rsid w:val="00BD2AA6"/>
    <w:rsid w:val="00BD31FC"/>
    <w:rsid w:val="00BD79A3"/>
    <w:rsid w:val="00BF1362"/>
    <w:rsid w:val="00BF2934"/>
    <w:rsid w:val="00C01663"/>
    <w:rsid w:val="00C06F16"/>
    <w:rsid w:val="00C10226"/>
    <w:rsid w:val="00C11382"/>
    <w:rsid w:val="00C32257"/>
    <w:rsid w:val="00C34784"/>
    <w:rsid w:val="00C44C54"/>
    <w:rsid w:val="00C46B5D"/>
    <w:rsid w:val="00C74C1D"/>
    <w:rsid w:val="00C77D96"/>
    <w:rsid w:val="00C95234"/>
    <w:rsid w:val="00CA2CBF"/>
    <w:rsid w:val="00CA5178"/>
    <w:rsid w:val="00CB1449"/>
    <w:rsid w:val="00CB4645"/>
    <w:rsid w:val="00CB7664"/>
    <w:rsid w:val="00CC358D"/>
    <w:rsid w:val="00CC76FE"/>
    <w:rsid w:val="00CD2C3C"/>
    <w:rsid w:val="00CD3B2B"/>
    <w:rsid w:val="00CD75A3"/>
    <w:rsid w:val="00CD76C4"/>
    <w:rsid w:val="00CE6AF3"/>
    <w:rsid w:val="00D17FFB"/>
    <w:rsid w:val="00D323F1"/>
    <w:rsid w:val="00D327FF"/>
    <w:rsid w:val="00D32F6E"/>
    <w:rsid w:val="00D413B2"/>
    <w:rsid w:val="00D43204"/>
    <w:rsid w:val="00D551A9"/>
    <w:rsid w:val="00D60032"/>
    <w:rsid w:val="00D80C31"/>
    <w:rsid w:val="00D80C99"/>
    <w:rsid w:val="00D81FBD"/>
    <w:rsid w:val="00D927FA"/>
    <w:rsid w:val="00D92CA6"/>
    <w:rsid w:val="00DA4BD7"/>
    <w:rsid w:val="00DA5780"/>
    <w:rsid w:val="00DA6950"/>
    <w:rsid w:val="00DB21F8"/>
    <w:rsid w:val="00DD07AA"/>
    <w:rsid w:val="00DE1C7B"/>
    <w:rsid w:val="00DE476F"/>
    <w:rsid w:val="00DE5419"/>
    <w:rsid w:val="00E01B75"/>
    <w:rsid w:val="00E05951"/>
    <w:rsid w:val="00E1294B"/>
    <w:rsid w:val="00E13651"/>
    <w:rsid w:val="00E1770A"/>
    <w:rsid w:val="00E22029"/>
    <w:rsid w:val="00E24940"/>
    <w:rsid w:val="00E31DB5"/>
    <w:rsid w:val="00E353DB"/>
    <w:rsid w:val="00E41247"/>
    <w:rsid w:val="00E43024"/>
    <w:rsid w:val="00E4410E"/>
    <w:rsid w:val="00E47B6B"/>
    <w:rsid w:val="00E50B77"/>
    <w:rsid w:val="00E515A9"/>
    <w:rsid w:val="00E51D9D"/>
    <w:rsid w:val="00E55037"/>
    <w:rsid w:val="00E55E83"/>
    <w:rsid w:val="00E60CC7"/>
    <w:rsid w:val="00E63434"/>
    <w:rsid w:val="00E849F2"/>
    <w:rsid w:val="00E84DAE"/>
    <w:rsid w:val="00E90F67"/>
    <w:rsid w:val="00E92F1C"/>
    <w:rsid w:val="00E94BC0"/>
    <w:rsid w:val="00EA1613"/>
    <w:rsid w:val="00EA218F"/>
    <w:rsid w:val="00EB243E"/>
    <w:rsid w:val="00EB3BBF"/>
    <w:rsid w:val="00EB4DE5"/>
    <w:rsid w:val="00EB5192"/>
    <w:rsid w:val="00EB666E"/>
    <w:rsid w:val="00EC1EBD"/>
    <w:rsid w:val="00EC2CC9"/>
    <w:rsid w:val="00EC3C87"/>
    <w:rsid w:val="00EC73FB"/>
    <w:rsid w:val="00ED0E92"/>
    <w:rsid w:val="00EE0F0C"/>
    <w:rsid w:val="00EE1417"/>
    <w:rsid w:val="00EE6EDC"/>
    <w:rsid w:val="00EE7E60"/>
    <w:rsid w:val="00EF2CBB"/>
    <w:rsid w:val="00F11218"/>
    <w:rsid w:val="00F16E9F"/>
    <w:rsid w:val="00F22A46"/>
    <w:rsid w:val="00F26E07"/>
    <w:rsid w:val="00F36C5F"/>
    <w:rsid w:val="00F524E0"/>
    <w:rsid w:val="00F527EF"/>
    <w:rsid w:val="00F54713"/>
    <w:rsid w:val="00F629A2"/>
    <w:rsid w:val="00F7548C"/>
    <w:rsid w:val="00F773B9"/>
    <w:rsid w:val="00F82AA6"/>
    <w:rsid w:val="00F92288"/>
    <w:rsid w:val="00F941F6"/>
    <w:rsid w:val="00FA4951"/>
    <w:rsid w:val="00FA5BE6"/>
    <w:rsid w:val="00FA6455"/>
    <w:rsid w:val="00FB4CB7"/>
    <w:rsid w:val="00FC0A08"/>
    <w:rsid w:val="00FC2436"/>
    <w:rsid w:val="00FC2E5F"/>
    <w:rsid w:val="00FC6FEE"/>
    <w:rsid w:val="00FD1114"/>
    <w:rsid w:val="00FD2796"/>
    <w:rsid w:val="00FE3CF7"/>
    <w:rsid w:val="00FE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E1294B"/>
    <w:rPr>
      <w:rFonts w:ascii="Book Antiqua" w:hAnsi="Book Antiqua"/>
      <w:sz w:val="24"/>
    </w:rPr>
  </w:style>
  <w:style w:type="paragraph" w:styleId="Heading1">
    <w:name w:val="heading 1"/>
    <w:basedOn w:val="Normal"/>
    <w:next w:val="Normal"/>
    <w:qFormat/>
    <w:rsid w:val="00E92F1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52B55"/>
    <w:pPr>
      <w:keepNext/>
      <w:spacing w:before="240" w:after="60"/>
      <w:outlineLvl w:val="1"/>
    </w:pPr>
    <w:rPr>
      <w:rFonts w:ascii="Arial" w:hAnsi="Arial" w:cs="Arial"/>
      <w:b/>
      <w:bCs/>
      <w:i/>
      <w:iCs/>
      <w:sz w:val="28"/>
      <w:szCs w:val="28"/>
    </w:rPr>
  </w:style>
  <w:style w:type="paragraph" w:styleId="Heading3">
    <w:name w:val="heading 3"/>
    <w:basedOn w:val="Normal"/>
    <w:next w:val="Heading2"/>
    <w:link w:val="Heading3Char"/>
    <w:unhideWhenUsed/>
    <w:qFormat/>
    <w:rsid w:val="003A1A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59AB"/>
    <w:pPr>
      <w:spacing w:after="200" w:line="276" w:lineRule="auto"/>
      <w:ind w:left="720"/>
      <w:contextualSpacing/>
    </w:pPr>
    <w:rPr>
      <w:rFonts w:ascii="Cambria" w:hAnsi="Cambria"/>
      <w:sz w:val="22"/>
      <w:szCs w:val="22"/>
    </w:rPr>
  </w:style>
  <w:style w:type="paragraph" w:styleId="Footer">
    <w:name w:val="footer"/>
    <w:basedOn w:val="Normal"/>
    <w:rsid w:val="00E353DB"/>
    <w:pPr>
      <w:tabs>
        <w:tab w:val="center" w:pos="4320"/>
        <w:tab w:val="right" w:pos="8640"/>
      </w:tabs>
    </w:pPr>
  </w:style>
  <w:style w:type="character" w:styleId="PageNumber">
    <w:name w:val="page number"/>
    <w:basedOn w:val="DefaultParagraphFont"/>
    <w:rsid w:val="00E353DB"/>
  </w:style>
  <w:style w:type="character" w:styleId="Hyperlink">
    <w:name w:val="Hyperlink"/>
    <w:basedOn w:val="DefaultParagraphFont"/>
    <w:uiPriority w:val="99"/>
    <w:rsid w:val="009B4187"/>
    <w:rPr>
      <w:color w:val="0000FF"/>
      <w:u w:val="single"/>
    </w:rPr>
  </w:style>
  <w:style w:type="paragraph" w:styleId="TOC1">
    <w:name w:val="toc 1"/>
    <w:basedOn w:val="Normal"/>
    <w:next w:val="Normal"/>
    <w:autoRedefine/>
    <w:uiPriority w:val="39"/>
    <w:rsid w:val="00B046B3"/>
    <w:pPr>
      <w:tabs>
        <w:tab w:val="right" w:leader="dot" w:pos="8630"/>
      </w:tabs>
      <w:jc w:val="center"/>
    </w:pPr>
  </w:style>
  <w:style w:type="paragraph" w:styleId="TOC2">
    <w:name w:val="toc 2"/>
    <w:basedOn w:val="Normal"/>
    <w:next w:val="Normal"/>
    <w:autoRedefine/>
    <w:uiPriority w:val="39"/>
    <w:rsid w:val="00627B3D"/>
    <w:pPr>
      <w:ind w:left="240"/>
    </w:pPr>
  </w:style>
  <w:style w:type="table" w:styleId="TableGrid">
    <w:name w:val="Table Grid"/>
    <w:basedOn w:val="TableNormal"/>
    <w:rsid w:val="00FC2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412BC"/>
    <w:rPr>
      <w:sz w:val="16"/>
      <w:szCs w:val="16"/>
    </w:rPr>
  </w:style>
  <w:style w:type="paragraph" w:styleId="CommentText">
    <w:name w:val="annotation text"/>
    <w:basedOn w:val="Normal"/>
    <w:semiHidden/>
    <w:rsid w:val="005412BC"/>
    <w:rPr>
      <w:sz w:val="20"/>
    </w:rPr>
  </w:style>
  <w:style w:type="paragraph" w:styleId="CommentSubject">
    <w:name w:val="annotation subject"/>
    <w:basedOn w:val="CommentText"/>
    <w:next w:val="CommentText"/>
    <w:semiHidden/>
    <w:rsid w:val="005412BC"/>
    <w:rPr>
      <w:b/>
      <w:bCs/>
    </w:rPr>
  </w:style>
  <w:style w:type="paragraph" w:styleId="BalloonText">
    <w:name w:val="Balloon Text"/>
    <w:basedOn w:val="Normal"/>
    <w:semiHidden/>
    <w:rsid w:val="005412BC"/>
    <w:rPr>
      <w:rFonts w:ascii="Tahoma" w:hAnsi="Tahoma" w:cs="Tahoma"/>
      <w:sz w:val="16"/>
      <w:szCs w:val="16"/>
    </w:rPr>
  </w:style>
  <w:style w:type="paragraph" w:styleId="Header">
    <w:name w:val="header"/>
    <w:basedOn w:val="Normal"/>
    <w:rsid w:val="00A95BD8"/>
    <w:pPr>
      <w:tabs>
        <w:tab w:val="center" w:pos="4320"/>
        <w:tab w:val="right" w:pos="8640"/>
      </w:tabs>
    </w:pPr>
  </w:style>
  <w:style w:type="character" w:styleId="FollowedHyperlink">
    <w:name w:val="FollowedHyperlink"/>
    <w:basedOn w:val="DefaultParagraphFont"/>
    <w:rsid w:val="00FD2796"/>
    <w:rPr>
      <w:color w:val="800080"/>
      <w:u w:val="single"/>
    </w:rPr>
  </w:style>
  <w:style w:type="table" w:styleId="TableGrid8">
    <w:name w:val="Table Grid 8"/>
    <w:basedOn w:val="TableNormal"/>
    <w:rsid w:val="0055728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3A1A49"/>
    <w:rPr>
      <w:rFonts w:asciiTheme="majorHAnsi" w:eastAsiaTheme="majorEastAsia" w:hAnsiTheme="majorHAnsi" w:cstheme="majorBidi"/>
      <w:b/>
      <w:bCs/>
      <w:color w:val="4F81BD" w:themeColor="accent1"/>
      <w:sz w:val="24"/>
    </w:rPr>
  </w:style>
  <w:style w:type="paragraph" w:styleId="NormalWeb">
    <w:name w:val="Normal (Web)"/>
    <w:basedOn w:val="Normal"/>
    <w:uiPriority w:val="99"/>
    <w:unhideWhenUsed/>
    <w:rsid w:val="00E43024"/>
    <w:pPr>
      <w:spacing w:before="100" w:beforeAutospacing="1" w:after="100" w:afterAutospacing="1"/>
    </w:pPr>
    <w:rPr>
      <w:rFonts w:ascii="Times New Roman" w:eastAsiaTheme="minorHAnsi" w:hAnsi="Times New Roman"/>
      <w:szCs w:val="24"/>
    </w:rPr>
  </w:style>
  <w:style w:type="character" w:customStyle="1" w:styleId="apple-style-span">
    <w:name w:val="apple-style-span"/>
    <w:basedOn w:val="DefaultParagraphFont"/>
    <w:rsid w:val="00E43024"/>
  </w:style>
  <w:style w:type="character" w:customStyle="1" w:styleId="apple-tab-span">
    <w:name w:val="apple-tab-span"/>
    <w:basedOn w:val="DefaultParagraphFont"/>
    <w:rsid w:val="00E43024"/>
  </w:style>
  <w:style w:type="paragraph" w:styleId="Caption">
    <w:name w:val="caption"/>
    <w:aliases w:val="c"/>
    <w:basedOn w:val="Normal"/>
    <w:next w:val="Normal"/>
    <w:link w:val="CaptionChar"/>
    <w:autoRedefine/>
    <w:qFormat/>
    <w:rsid w:val="00D17FFB"/>
    <w:pPr>
      <w:keepNext/>
      <w:spacing w:before="120" w:after="120"/>
      <w:jc w:val="center"/>
    </w:pPr>
    <w:rPr>
      <w:rFonts w:ascii="Arial" w:hAnsi="Arial" w:cs="Arial"/>
      <w:b/>
      <w:bCs/>
      <w:szCs w:val="24"/>
    </w:rPr>
  </w:style>
  <w:style w:type="paragraph" w:customStyle="1" w:styleId="TableText">
    <w:name w:val="Table Text"/>
    <w:basedOn w:val="Normal"/>
    <w:link w:val="TableTextChar"/>
    <w:rsid w:val="00D17FFB"/>
    <w:pPr>
      <w:spacing w:before="20" w:after="20"/>
    </w:pPr>
    <w:rPr>
      <w:rFonts w:ascii="Arial" w:hAnsi="Arial"/>
      <w:sz w:val="18"/>
    </w:rPr>
  </w:style>
  <w:style w:type="paragraph" w:customStyle="1" w:styleId="TableHeader">
    <w:name w:val="Table Header"/>
    <w:basedOn w:val="TableText"/>
    <w:rsid w:val="00D17FFB"/>
    <w:pPr>
      <w:jc w:val="center"/>
    </w:pPr>
    <w:rPr>
      <w:b/>
    </w:rPr>
  </w:style>
  <w:style w:type="character" w:customStyle="1" w:styleId="TableTextChar">
    <w:name w:val="Table Text Char"/>
    <w:basedOn w:val="DefaultParagraphFont"/>
    <w:link w:val="TableText"/>
    <w:rsid w:val="00D17FFB"/>
    <w:rPr>
      <w:rFonts w:ascii="Arial" w:hAnsi="Arial"/>
      <w:sz w:val="18"/>
    </w:rPr>
  </w:style>
  <w:style w:type="table" w:customStyle="1" w:styleId="LightList-Accent11">
    <w:name w:val="Light List - Accent 11"/>
    <w:basedOn w:val="TableNormal"/>
    <w:uiPriority w:val="61"/>
    <w:rsid w:val="00EB666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rsid w:val="00F11218"/>
    <w:pPr>
      <w:spacing w:after="100"/>
      <w:ind w:left="480"/>
    </w:pPr>
  </w:style>
  <w:style w:type="character" w:customStyle="1" w:styleId="CaptionChar">
    <w:name w:val="Caption Char"/>
    <w:aliases w:val="c Char"/>
    <w:basedOn w:val="DefaultParagraphFont"/>
    <w:link w:val="Caption"/>
    <w:rsid w:val="00FE3CF7"/>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238248576">
      <w:bodyDiv w:val="1"/>
      <w:marLeft w:val="0"/>
      <w:marRight w:val="0"/>
      <w:marTop w:val="0"/>
      <w:marBottom w:val="0"/>
      <w:divBdr>
        <w:top w:val="none" w:sz="0" w:space="0" w:color="auto"/>
        <w:left w:val="none" w:sz="0" w:space="0" w:color="auto"/>
        <w:bottom w:val="none" w:sz="0" w:space="0" w:color="auto"/>
        <w:right w:val="none" w:sz="0" w:space="0" w:color="auto"/>
      </w:divBdr>
    </w:div>
    <w:div w:id="439422444">
      <w:bodyDiv w:val="1"/>
      <w:marLeft w:val="0"/>
      <w:marRight w:val="0"/>
      <w:marTop w:val="0"/>
      <w:marBottom w:val="0"/>
      <w:divBdr>
        <w:top w:val="none" w:sz="0" w:space="0" w:color="auto"/>
        <w:left w:val="none" w:sz="0" w:space="0" w:color="auto"/>
        <w:bottom w:val="none" w:sz="0" w:space="0" w:color="auto"/>
        <w:right w:val="none" w:sz="0" w:space="0" w:color="auto"/>
      </w:divBdr>
    </w:div>
    <w:div w:id="594288057">
      <w:bodyDiv w:val="1"/>
      <w:marLeft w:val="0"/>
      <w:marRight w:val="0"/>
      <w:marTop w:val="0"/>
      <w:marBottom w:val="0"/>
      <w:divBdr>
        <w:top w:val="none" w:sz="0" w:space="0" w:color="auto"/>
        <w:left w:val="none" w:sz="0" w:space="0" w:color="auto"/>
        <w:bottom w:val="none" w:sz="0" w:space="0" w:color="auto"/>
        <w:right w:val="none" w:sz="0" w:space="0" w:color="auto"/>
      </w:divBdr>
    </w:div>
    <w:div w:id="1020475022">
      <w:bodyDiv w:val="1"/>
      <w:marLeft w:val="0"/>
      <w:marRight w:val="0"/>
      <w:marTop w:val="0"/>
      <w:marBottom w:val="0"/>
      <w:divBdr>
        <w:top w:val="none" w:sz="0" w:space="0" w:color="auto"/>
        <w:left w:val="none" w:sz="0" w:space="0" w:color="auto"/>
        <w:bottom w:val="none" w:sz="0" w:space="0" w:color="auto"/>
        <w:right w:val="none" w:sz="0" w:space="0" w:color="auto"/>
      </w:divBdr>
      <w:divsChild>
        <w:div w:id="959383367">
          <w:marLeft w:val="0"/>
          <w:marRight w:val="0"/>
          <w:marTop w:val="0"/>
          <w:marBottom w:val="0"/>
          <w:divBdr>
            <w:top w:val="none" w:sz="0" w:space="0" w:color="auto"/>
            <w:left w:val="none" w:sz="0" w:space="0" w:color="auto"/>
            <w:bottom w:val="none" w:sz="0" w:space="0" w:color="auto"/>
            <w:right w:val="none" w:sz="0" w:space="0" w:color="auto"/>
          </w:divBdr>
          <w:divsChild>
            <w:div w:id="790896977">
              <w:marLeft w:val="0"/>
              <w:marRight w:val="0"/>
              <w:marTop w:val="0"/>
              <w:marBottom w:val="0"/>
              <w:divBdr>
                <w:top w:val="none" w:sz="0" w:space="0" w:color="auto"/>
                <w:left w:val="none" w:sz="0" w:space="0" w:color="auto"/>
                <w:bottom w:val="none" w:sz="0" w:space="0" w:color="auto"/>
                <w:right w:val="none" w:sz="0" w:space="0" w:color="auto"/>
              </w:divBdr>
              <w:divsChild>
                <w:div w:id="1188522703">
                  <w:marLeft w:val="0"/>
                  <w:marRight w:val="0"/>
                  <w:marTop w:val="0"/>
                  <w:marBottom w:val="0"/>
                  <w:divBdr>
                    <w:top w:val="none" w:sz="0" w:space="0" w:color="auto"/>
                    <w:left w:val="none" w:sz="0" w:space="0" w:color="auto"/>
                    <w:bottom w:val="none" w:sz="0" w:space="0" w:color="auto"/>
                    <w:right w:val="none" w:sz="0" w:space="0" w:color="auto"/>
                  </w:divBdr>
                  <w:divsChild>
                    <w:div w:id="1844592066">
                      <w:marLeft w:val="0"/>
                      <w:marRight w:val="0"/>
                      <w:marTop w:val="0"/>
                      <w:marBottom w:val="0"/>
                      <w:divBdr>
                        <w:top w:val="none" w:sz="0" w:space="0" w:color="auto"/>
                        <w:left w:val="none" w:sz="0" w:space="0" w:color="auto"/>
                        <w:bottom w:val="none" w:sz="0" w:space="0" w:color="auto"/>
                        <w:right w:val="none" w:sz="0" w:space="0" w:color="auto"/>
                      </w:divBdr>
                      <w:divsChild>
                        <w:div w:id="1283460987">
                          <w:marLeft w:val="0"/>
                          <w:marRight w:val="0"/>
                          <w:marTop w:val="0"/>
                          <w:marBottom w:val="0"/>
                          <w:divBdr>
                            <w:top w:val="none" w:sz="0" w:space="0" w:color="auto"/>
                            <w:left w:val="none" w:sz="0" w:space="0" w:color="auto"/>
                            <w:bottom w:val="none" w:sz="0" w:space="0" w:color="auto"/>
                            <w:right w:val="none" w:sz="0" w:space="0" w:color="auto"/>
                          </w:divBdr>
                          <w:divsChild>
                            <w:div w:id="470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70906">
      <w:bodyDiv w:val="1"/>
      <w:marLeft w:val="0"/>
      <w:marRight w:val="0"/>
      <w:marTop w:val="0"/>
      <w:marBottom w:val="0"/>
      <w:divBdr>
        <w:top w:val="none" w:sz="0" w:space="0" w:color="auto"/>
        <w:left w:val="none" w:sz="0" w:space="0" w:color="auto"/>
        <w:bottom w:val="none" w:sz="0" w:space="0" w:color="auto"/>
        <w:right w:val="none" w:sz="0" w:space="0" w:color="auto"/>
      </w:divBdr>
    </w:div>
    <w:div w:id="1096247399">
      <w:bodyDiv w:val="1"/>
      <w:marLeft w:val="0"/>
      <w:marRight w:val="0"/>
      <w:marTop w:val="0"/>
      <w:marBottom w:val="0"/>
      <w:divBdr>
        <w:top w:val="none" w:sz="0" w:space="0" w:color="auto"/>
        <w:left w:val="none" w:sz="0" w:space="0" w:color="auto"/>
        <w:bottom w:val="none" w:sz="0" w:space="0" w:color="auto"/>
        <w:right w:val="none" w:sz="0" w:space="0" w:color="auto"/>
      </w:divBdr>
    </w:div>
    <w:div w:id="1300070045">
      <w:bodyDiv w:val="1"/>
      <w:marLeft w:val="0"/>
      <w:marRight w:val="0"/>
      <w:marTop w:val="0"/>
      <w:marBottom w:val="0"/>
      <w:divBdr>
        <w:top w:val="none" w:sz="0" w:space="0" w:color="auto"/>
        <w:left w:val="none" w:sz="0" w:space="0" w:color="auto"/>
        <w:bottom w:val="none" w:sz="0" w:space="0" w:color="auto"/>
        <w:right w:val="none" w:sz="0" w:space="0" w:color="auto"/>
      </w:divBdr>
    </w:div>
    <w:div w:id="1864203631">
      <w:bodyDiv w:val="1"/>
      <w:marLeft w:val="0"/>
      <w:marRight w:val="0"/>
      <w:marTop w:val="0"/>
      <w:marBottom w:val="0"/>
      <w:divBdr>
        <w:top w:val="none" w:sz="0" w:space="0" w:color="auto"/>
        <w:left w:val="none" w:sz="0" w:space="0" w:color="auto"/>
        <w:bottom w:val="none" w:sz="0" w:space="0" w:color="auto"/>
        <w:right w:val="none" w:sz="0" w:space="0" w:color="auto"/>
      </w:divBdr>
    </w:div>
    <w:div w:id="1935898444">
      <w:bodyDiv w:val="1"/>
      <w:marLeft w:val="0"/>
      <w:marRight w:val="0"/>
      <w:marTop w:val="0"/>
      <w:marBottom w:val="0"/>
      <w:divBdr>
        <w:top w:val="none" w:sz="0" w:space="0" w:color="auto"/>
        <w:left w:val="none" w:sz="0" w:space="0" w:color="auto"/>
        <w:bottom w:val="none" w:sz="0" w:space="0" w:color="auto"/>
        <w:right w:val="none" w:sz="0" w:space="0" w:color="auto"/>
      </w:divBdr>
    </w:div>
    <w:div w:id="1948345511">
      <w:bodyDiv w:val="1"/>
      <w:marLeft w:val="0"/>
      <w:marRight w:val="0"/>
      <w:marTop w:val="0"/>
      <w:marBottom w:val="0"/>
      <w:divBdr>
        <w:top w:val="none" w:sz="0" w:space="0" w:color="auto"/>
        <w:left w:val="none" w:sz="0" w:space="0" w:color="auto"/>
        <w:bottom w:val="none" w:sz="0" w:space="0" w:color="auto"/>
        <w:right w:val="none" w:sz="0" w:space="0" w:color="auto"/>
      </w:divBdr>
    </w:div>
    <w:div w:id="2059278420">
      <w:bodyDiv w:val="1"/>
      <w:marLeft w:val="0"/>
      <w:marRight w:val="0"/>
      <w:marTop w:val="0"/>
      <w:marBottom w:val="0"/>
      <w:divBdr>
        <w:top w:val="none" w:sz="0" w:space="0" w:color="auto"/>
        <w:left w:val="none" w:sz="0" w:space="0" w:color="auto"/>
        <w:bottom w:val="none" w:sz="0" w:space="0" w:color="auto"/>
        <w:right w:val="none" w:sz="0" w:space="0" w:color="auto"/>
      </w:divBdr>
    </w:div>
    <w:div w:id="2118720473">
      <w:bodyDiv w:val="1"/>
      <w:marLeft w:val="0"/>
      <w:marRight w:val="0"/>
      <w:marTop w:val="0"/>
      <w:marBottom w:val="0"/>
      <w:divBdr>
        <w:top w:val="none" w:sz="0" w:space="0" w:color="auto"/>
        <w:left w:val="none" w:sz="0" w:space="0" w:color="auto"/>
        <w:bottom w:val="none" w:sz="0" w:space="0" w:color="auto"/>
        <w:right w:val="none" w:sz="0" w:space="0" w:color="auto"/>
      </w:divBdr>
    </w:div>
    <w:div w:id="21232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cisvn.nci.nih.gov/svn/common_biorepository_model/trunk/caCORE_SDK/models/CBM%20with%20Value%20Domains.xmi" TargetMode="External"/><Relationship Id="rId18" Type="http://schemas.openxmlformats.org/officeDocument/2006/relationships/hyperlink" Target="https://ncisvn.nci.nih.gov/WebSVN/listing.php?repname=common_biorepository_model&amp;path=%2Ftrunk%2Fcbm_validation_tests%2F" TargetMode="External"/><Relationship Id="rId26" Type="http://schemas.openxmlformats.org/officeDocument/2006/relationships/hyperlink" Target="https://ncisvn.nci.nih.gov/svn/common_biorepository_model/trunk/caCORE_SDK/models/CBM%20with%20Value%20Domains.EAP" TargetMode="External"/><Relationship Id="rId39" Type="http://schemas.openxmlformats.org/officeDocument/2006/relationships/hyperlink" Target="https://cagrid.org/display/knowledgebase/Client+Application+Guide" TargetMode="External"/><Relationship Id="rId21" Type="http://schemas.openxmlformats.org/officeDocument/2006/relationships/hyperlink" Target="https://wiki.nci.nih.gov/display/VCDE/Introduction+to+SAIF+and+ECCF%20" TargetMode="External"/><Relationship Id="rId34" Type="http://schemas.openxmlformats.org/officeDocument/2006/relationships/hyperlink" Target="http://cagrid-index.nci.nih.gov:8080/wsrf/services/DefaultIndexService" TargetMode="External"/><Relationship Id="rId42" Type="http://schemas.openxmlformats.org/officeDocument/2006/relationships/hyperlink" Target="http://tutorials.training.cagrid.org:8085/wsrf/services/cagrid/CBM" TargetMode="External"/><Relationship Id="rId47" Type="http://schemas.openxmlformats.org/officeDocument/2006/relationships/hyperlink" Target="https://cabigapps01.cancer.gov:9295/wsrf/services/cagrid/CBM" TargetMode="External"/><Relationship Id="rId50" Type="http://schemas.openxmlformats.org/officeDocument/2006/relationships/hyperlink" Target="http://209.121.128.62:88/wsrf/services/cagrid/CBM" TargetMode="External"/><Relationship Id="rId55" Type="http://schemas.openxmlformats.org/officeDocument/2006/relationships/hyperlink" Target="http://portal.training.cagrid.org/web/guest/home" TargetMode="External"/><Relationship Id="rId63" Type="http://schemas.openxmlformats.org/officeDocument/2006/relationships/hyperlink" Target="https://cabig-kc.nci.nih.gov/CaGrid/forums/viewforum.php?f=14&amp;sid=2135e1193c95a4b4aea71987264c2980"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cisvn.nci.nih.gov/WebSVN/filedetails.php?repname=common_biorepository_model&amp;path=%2Ftrunk%2FDeploymentPackages%2FCBM_1.0_Package.zip" TargetMode="External"/><Relationship Id="rId29" Type="http://schemas.openxmlformats.org/officeDocument/2006/relationships/hyperlink" Target="https://ncisvn.nci.nih.gov/WebSVN/listing.php?repname=common_biorepository_model&amp;path=%2Ftrunk%2FETL%2F&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common_biorepository_model/trunk/html_documentation/index.htm" TargetMode="External"/><Relationship Id="rId24" Type="http://schemas.openxmlformats.org/officeDocument/2006/relationships/hyperlink" Target="https://ncisvn.nci.nih.gov/WebSVN/listing.php?repname=common_biorepository_model&amp;path=%2Ftrunk%2FTools%2FcbmGridClientTool%2F&amp;" TargetMode="External"/><Relationship Id="rId32" Type="http://schemas.openxmlformats.org/officeDocument/2006/relationships/image" Target="media/image1.png"/><Relationship Id="rId37" Type="http://schemas.openxmlformats.org/officeDocument/2006/relationships/hyperlink" Target="http://localhost:8080/wsrf/services/cagrid/CBM" TargetMode="External"/><Relationship Id="rId40" Type="http://schemas.openxmlformats.org/officeDocument/2006/relationships/hyperlink" Target="http://209.121.128.62:88/wsrf/services/cagrid/CBM" TargetMode="External"/><Relationship Id="rId45" Type="http://schemas.openxmlformats.org/officeDocument/2006/relationships/hyperlink" Target="http://tutorials.training.cagrid.org:8085/wsrf/services/cagrid/CBM" TargetMode="External"/><Relationship Id="rId53" Type="http://schemas.openxmlformats.org/officeDocument/2006/relationships/hyperlink" Target="http://128.23.35.126:8080/wsrf/services/cagrid/CBM" TargetMode="External"/><Relationship Id="rId58" Type="http://schemas.openxmlformats.org/officeDocument/2006/relationships/image" Target="media/image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ncisvn.nci.nih.gov/WebSVN/filedetails.php?repname=common_biorepository_model&amp;path=/trunk/database/CBM.sql" TargetMode="External"/><Relationship Id="rId23" Type="http://schemas.openxmlformats.org/officeDocument/2006/relationships/hyperlink" Target="mailto:NCIcbm@mail.nih.gov" TargetMode="External"/><Relationship Id="rId28" Type="http://schemas.openxmlformats.org/officeDocument/2006/relationships/hyperlink" Target="https://ncisvn.nci.nih.gov/svn/common_biorepository_model/trunk/html_documentation/index.htm" TargetMode="External"/><Relationship Id="rId36" Type="http://schemas.openxmlformats.org/officeDocument/2006/relationships/hyperlink" Target="https://wiki.nci.nih.gov/display/BuildandDeploymentAutomation/Securing+JBOSS+Console+Apps" TargetMode="External"/><Relationship Id="rId49" Type="http://schemas.openxmlformats.org/officeDocument/2006/relationships/hyperlink" Target="http://128.23.35.126:8080/wsrf/services/cagrid/CBM" TargetMode="External"/><Relationship Id="rId57" Type="http://schemas.openxmlformats.org/officeDocument/2006/relationships/image" Target="media/image3.png"/><Relationship Id="rId61" Type="http://schemas.openxmlformats.org/officeDocument/2006/relationships/hyperlink" Target="https://cabig-kc.nci.nih.gov/Biospecimen/KC/index.php/Main_Page" TargetMode="External"/><Relationship Id="rId10" Type="http://schemas.openxmlformats.org/officeDocument/2006/relationships/hyperlink" Target="https://ncisvn.nci.nih.gov/WebSVN/filedetails.php?repname=common_biorepository_model&amp;path=%2Ftrunk%2Fdatabase%2Fdata%2FCBM_VocabularyTerms.xls" TargetMode="External"/><Relationship Id="rId19" Type="http://schemas.openxmlformats.org/officeDocument/2006/relationships/hyperlink" Target="http://cagrid-portal.nci.nih.gov/" TargetMode="External"/><Relationship Id="rId31" Type="http://schemas.openxmlformats.org/officeDocument/2006/relationships/hyperlink" Target="http://dev.mysql.com/doc/refman/5.1/en/adding-users.html" TargetMode="External"/><Relationship Id="rId44" Type="http://schemas.openxmlformats.org/officeDocument/2006/relationships/hyperlink" Target="http://localhost:8080/wsrf/CBM" TargetMode="External"/><Relationship Id="rId52" Type="http://schemas.openxmlformats.org/officeDocument/2006/relationships/hyperlink" Target="http://tutorials.training.cagrid.org:8085/wsrf/services/cagrid/CBM" TargetMode="External"/><Relationship Id="rId60" Type="http://schemas.openxmlformats.org/officeDocument/2006/relationships/hyperlink" Target="https://cabig.nci.nih.gov/workspaces/TBPT/CBM/"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cisvn.nci.nih.gov/svn/common_biorepository_model/trunk/caCORE_SDK/models/" TargetMode="External"/><Relationship Id="rId14" Type="http://schemas.openxmlformats.org/officeDocument/2006/relationships/hyperlink" Target="https://ncisvn.nci.nih.gov/WebSVN/listing.php?repname=common_biorepository_model&amp;path=%2Ftrunk%2Fdatabase%2F" TargetMode="External"/><Relationship Id="rId22" Type="http://schemas.openxmlformats.org/officeDocument/2006/relationships/hyperlink" Target="http://biospecimens.cancer.gov/locator" TargetMode="External"/><Relationship Id="rId27" Type="http://schemas.openxmlformats.org/officeDocument/2006/relationships/hyperlink" Target="https://ncisvn.nci.nih.gov/svn/common_biorepository_model/trunk/caCORE_SDK/models/CBM%20with%20Value%20Domains.xmi" TargetMode="External"/><Relationship Id="rId30" Type="http://schemas.openxmlformats.org/officeDocument/2006/relationships/hyperlink" Target="http://dev.mysql.com/doc/refman/5.0/en/identifier-case-sensitivity.html" TargetMode="External"/><Relationship Id="rId35" Type="http://schemas.openxmlformats.org/officeDocument/2006/relationships/hyperlink" Target="http://portal.training.cagrid.org" TargetMode="External"/><Relationship Id="rId43" Type="http://schemas.openxmlformats.org/officeDocument/2006/relationships/hyperlink" Target="http://128.23.35.126:8080/wsrf/services/cagrid/CBM" TargetMode="External"/><Relationship Id="rId48" Type="http://schemas.openxmlformats.org/officeDocument/2006/relationships/hyperlink" Target="http://tutorials.training.cagrid.org:8085/wsrf/services/cagrid/CBM" TargetMode="External"/><Relationship Id="rId56" Type="http://schemas.openxmlformats.org/officeDocument/2006/relationships/image" Target="media/image2.png"/><Relationship Id="rId64" Type="http://schemas.openxmlformats.org/officeDocument/2006/relationships/hyperlink" Target="mailto:knowledge@osu-citih.org" TargetMode="External"/><Relationship Id="rId69" Type="http://schemas.openxmlformats.org/officeDocument/2006/relationships/header" Target="header3.xml"/><Relationship Id="rId8" Type="http://schemas.openxmlformats.org/officeDocument/2006/relationships/hyperlink" Target="https://wiki.nci.nih.gov/display/TBPT/Common+Biorepository+Model+%28CBM%29" TargetMode="External"/><Relationship Id="rId51" Type="http://schemas.openxmlformats.org/officeDocument/2006/relationships/hyperlink" Target="https://cabigapps01.cancer.gov:9295/wsrf/services/cagrid/CBM" TargetMode="External"/><Relationship Id="rId3" Type="http://schemas.openxmlformats.org/officeDocument/2006/relationships/styles" Target="styles.xml"/><Relationship Id="rId12" Type="http://schemas.openxmlformats.org/officeDocument/2006/relationships/hyperlink" Target="https://ncisvn.nci.nih.gov/svn/common_biorepository_model/trunk/caCORE_SDK/models/CBM%20with%20Value%20Domains.EAP" TargetMode="External"/><Relationship Id="rId17" Type="http://schemas.openxmlformats.org/officeDocument/2006/relationships/hyperlink" Target="https://ncisvn.nci.nih.gov/WebSVN/listing.php?repname=common_biorepository_model&amp;path=%2Ftrunk%2FTools%2FcbmGridClientTool%2F&amp;" TargetMode="External"/><Relationship Id="rId25" Type="http://schemas.openxmlformats.org/officeDocument/2006/relationships/hyperlink" Target="https://ncisvn.nci.nih.gov/WebSVN/filedetails.php?repname=common_biorepository_model&amp;path=%2Ftrunk%2Fdatabase%2Fdata%2FCBM_VocabularyTerms.xls" TargetMode="External"/><Relationship Id="rId33" Type="http://schemas.openxmlformats.org/officeDocument/2006/relationships/hyperlink" Target="http://portal.training.cagrid.org" TargetMode="External"/><Relationship Id="rId38" Type="http://schemas.openxmlformats.org/officeDocument/2006/relationships/hyperlink" Target="mailto:NCIcbm@mail.nih.gov" TargetMode="External"/><Relationship Id="rId46" Type="http://schemas.openxmlformats.org/officeDocument/2006/relationships/hyperlink" Target="http://209.121.128.62:88/wsrf/services/cagrid/CBM" TargetMode="External"/><Relationship Id="rId59" Type="http://schemas.openxmlformats.org/officeDocument/2006/relationships/image" Target="media/image5.png"/><Relationship Id="rId67" Type="http://schemas.openxmlformats.org/officeDocument/2006/relationships/footer" Target="footer1.xml"/><Relationship Id="rId20" Type="http://schemas.openxmlformats.org/officeDocument/2006/relationships/hyperlink" Target="https://cagrid.org/display/community/Community+Training+Grid" TargetMode="External"/><Relationship Id="rId41" Type="http://schemas.openxmlformats.org/officeDocument/2006/relationships/hyperlink" Target="https://cabigapps01.cancer.gov:9295/wsrf/services/cagrid/CBM" TargetMode="External"/><Relationship Id="rId54" Type="http://schemas.openxmlformats.org/officeDocument/2006/relationships/hyperlink" Target="https://ncisvn.nci.nih.gov/WebSVN/listing.php?repname=common_biorepository_model&amp;path=%2Ftrunk%2Fcbm_validation_tests%2F" TargetMode="External"/><Relationship Id="rId62" Type="http://schemas.openxmlformats.org/officeDocument/2006/relationships/hyperlink" Target="https://cabig-kc.nci.nih.gov/Biospecimen/forums/viewforum.php?f=26&amp;sid=35545afd75b0878f9e535b424941303a"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8D33B-7054-4C27-9A4D-B1379FEF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26</Pages>
  <Words>7432</Words>
  <Characters>42364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Questions to Grid Team:</vt:lpstr>
    </vt:vector>
  </TitlesOfParts>
  <Company>Booz Allen Hamilton</Company>
  <LinksUpToDate>false</LinksUpToDate>
  <CharactersWithSpaces>49697</CharactersWithSpaces>
  <SharedDoc>false</SharedDoc>
  <HLinks>
    <vt:vector size="240" baseType="variant">
      <vt:variant>
        <vt:i4>6684691</vt:i4>
      </vt:variant>
      <vt:variant>
        <vt:i4>183</vt:i4>
      </vt:variant>
      <vt:variant>
        <vt:i4>0</vt:i4>
      </vt:variant>
      <vt:variant>
        <vt:i4>5</vt:i4>
      </vt:variant>
      <vt:variant>
        <vt:lpwstr>mailto:knowledge@osu-citih.org</vt:lpwstr>
      </vt:variant>
      <vt:variant>
        <vt:lpwstr/>
      </vt:variant>
      <vt:variant>
        <vt:i4>7929906</vt:i4>
      </vt:variant>
      <vt:variant>
        <vt:i4>180</vt:i4>
      </vt:variant>
      <vt:variant>
        <vt:i4>0</vt:i4>
      </vt:variant>
      <vt:variant>
        <vt:i4>5</vt:i4>
      </vt:variant>
      <vt:variant>
        <vt:lpwstr>https://cabig-kc.nci.nih.gov/CaGrid/forums/viewforum.php?f=14&amp;sid=2135e1193c95a4b4aea71987264c2980</vt:lpwstr>
      </vt:variant>
      <vt:variant>
        <vt:lpwstr/>
      </vt:variant>
      <vt:variant>
        <vt:i4>6291518</vt:i4>
      </vt:variant>
      <vt:variant>
        <vt:i4>177</vt:i4>
      </vt:variant>
      <vt:variant>
        <vt:i4>0</vt:i4>
      </vt:variant>
      <vt:variant>
        <vt:i4>5</vt:i4>
      </vt:variant>
      <vt:variant>
        <vt:lpwstr>https://cabig-kc.nci.nih.gov/Biospecimen/forums/viewforum.php?f=26&amp;sid=35545afd75b0878f9e535b424941303a</vt:lpwstr>
      </vt:variant>
      <vt:variant>
        <vt:lpwstr/>
      </vt:variant>
      <vt:variant>
        <vt:i4>6553689</vt:i4>
      </vt:variant>
      <vt:variant>
        <vt:i4>174</vt:i4>
      </vt:variant>
      <vt:variant>
        <vt:i4>0</vt:i4>
      </vt:variant>
      <vt:variant>
        <vt:i4>5</vt:i4>
      </vt:variant>
      <vt:variant>
        <vt:lpwstr>https://cabig-kc.nci.nih.gov/Biospecimen/KC/index.php/Main_Page</vt:lpwstr>
      </vt:variant>
      <vt:variant>
        <vt:lpwstr/>
      </vt:variant>
      <vt:variant>
        <vt:i4>8323187</vt:i4>
      </vt:variant>
      <vt:variant>
        <vt:i4>171</vt:i4>
      </vt:variant>
      <vt:variant>
        <vt:i4>0</vt:i4>
      </vt:variant>
      <vt:variant>
        <vt:i4>5</vt:i4>
      </vt:variant>
      <vt:variant>
        <vt:lpwstr>https://cabig.nci.nih.gov/workspaces/TBPT/CBM/</vt:lpwstr>
      </vt:variant>
      <vt:variant>
        <vt:lpwstr/>
      </vt:variant>
      <vt:variant>
        <vt:i4>262236</vt:i4>
      </vt:variant>
      <vt:variant>
        <vt:i4>168</vt:i4>
      </vt:variant>
      <vt:variant>
        <vt:i4>0</vt:i4>
      </vt:variant>
      <vt:variant>
        <vt:i4>5</vt:i4>
      </vt:variant>
      <vt:variant>
        <vt:lpwstr>http://portal.training.cagrid.org/web/guest/home</vt:lpwstr>
      </vt:variant>
      <vt:variant>
        <vt:lpwstr/>
      </vt:variant>
      <vt:variant>
        <vt:i4>6094885</vt:i4>
      </vt:variant>
      <vt:variant>
        <vt:i4>165</vt:i4>
      </vt:variant>
      <vt:variant>
        <vt:i4>0</vt:i4>
      </vt:variant>
      <vt:variant>
        <vt:i4>5</vt:i4>
      </vt:variant>
      <vt:variant>
        <vt:lpwstr>mailto:NCIcbm@mail.nih.gov</vt:lpwstr>
      </vt:variant>
      <vt:variant>
        <vt:lpwstr/>
      </vt:variant>
      <vt:variant>
        <vt:i4>7209002</vt:i4>
      </vt:variant>
      <vt:variant>
        <vt:i4>162</vt:i4>
      </vt:variant>
      <vt:variant>
        <vt:i4>0</vt:i4>
      </vt:variant>
      <vt:variant>
        <vt:i4>5</vt:i4>
      </vt:variant>
      <vt:variant>
        <vt:lpwstr>http://tutorials.training.cagrid.org:8085/wsrf/services/cagrid/CBM</vt:lpwstr>
      </vt:variant>
      <vt:variant>
        <vt:lpwstr/>
      </vt:variant>
      <vt:variant>
        <vt:i4>3276847</vt:i4>
      </vt:variant>
      <vt:variant>
        <vt:i4>159</vt:i4>
      </vt:variant>
      <vt:variant>
        <vt:i4>0</vt:i4>
      </vt:variant>
      <vt:variant>
        <vt:i4>5</vt:i4>
      </vt:variant>
      <vt:variant>
        <vt:lpwstr>http://localhost:8080/wsrf/services/cagrid/CBM</vt:lpwstr>
      </vt:variant>
      <vt:variant>
        <vt:lpwstr/>
      </vt:variant>
      <vt:variant>
        <vt:i4>7143482</vt:i4>
      </vt:variant>
      <vt:variant>
        <vt:i4>156</vt:i4>
      </vt:variant>
      <vt:variant>
        <vt:i4>0</vt:i4>
      </vt:variant>
      <vt:variant>
        <vt:i4>5</vt:i4>
      </vt:variant>
      <vt:variant>
        <vt:lpwstr>http://portal.training.cagrid.org/</vt:lpwstr>
      </vt:variant>
      <vt:variant>
        <vt:lpwstr/>
      </vt:variant>
      <vt:variant>
        <vt:i4>3997806</vt:i4>
      </vt:variant>
      <vt:variant>
        <vt:i4>153</vt:i4>
      </vt:variant>
      <vt:variant>
        <vt:i4>0</vt:i4>
      </vt:variant>
      <vt:variant>
        <vt:i4>5</vt:i4>
      </vt:variant>
      <vt:variant>
        <vt:lpwstr>http://cagrid-index.nci.nih.gov:8080/wsrf/services/DefaultIndexService</vt:lpwstr>
      </vt:variant>
      <vt:variant>
        <vt:lpwstr/>
      </vt:variant>
      <vt:variant>
        <vt:i4>7143482</vt:i4>
      </vt:variant>
      <vt:variant>
        <vt:i4>150</vt:i4>
      </vt:variant>
      <vt:variant>
        <vt:i4>0</vt:i4>
      </vt:variant>
      <vt:variant>
        <vt:i4>5</vt:i4>
      </vt:variant>
      <vt:variant>
        <vt:lpwstr>http://portal.training.cagrid.org/</vt:lpwstr>
      </vt:variant>
      <vt:variant>
        <vt:lpwstr/>
      </vt:variant>
      <vt:variant>
        <vt:i4>393280</vt:i4>
      </vt:variant>
      <vt:variant>
        <vt:i4>147</vt:i4>
      </vt:variant>
      <vt:variant>
        <vt:i4>0</vt:i4>
      </vt:variant>
      <vt:variant>
        <vt:i4>5</vt:i4>
      </vt:variant>
      <vt:variant>
        <vt:lpwstr>http://dev.mysql.com/doc/refman/5.1/en/adding-users.html</vt:lpwstr>
      </vt:variant>
      <vt:variant>
        <vt:lpwstr/>
      </vt:variant>
      <vt:variant>
        <vt:i4>2949170</vt:i4>
      </vt:variant>
      <vt:variant>
        <vt:i4>144</vt:i4>
      </vt:variant>
      <vt:variant>
        <vt:i4>0</vt:i4>
      </vt:variant>
      <vt:variant>
        <vt:i4>5</vt:i4>
      </vt:variant>
      <vt:variant>
        <vt:lpwstr>http://dev.mysql.com/doc/refman/5.0/en/identifier-case-sensitivity.html</vt:lpwstr>
      </vt:variant>
      <vt:variant>
        <vt:lpwstr/>
      </vt:variant>
      <vt:variant>
        <vt:i4>4194388</vt:i4>
      </vt:variant>
      <vt:variant>
        <vt:i4>141</vt:i4>
      </vt:variant>
      <vt:variant>
        <vt:i4>0</vt:i4>
      </vt:variant>
      <vt:variant>
        <vt:i4>5</vt:i4>
      </vt:variant>
      <vt:variant>
        <vt:lpwstr>https://ncisvn.nci.nih.gov/svn/common_biorepository_model/trunk/database/CBMpopulated.sql</vt:lpwstr>
      </vt:variant>
      <vt:variant>
        <vt:lpwstr/>
      </vt:variant>
      <vt:variant>
        <vt:i4>7340142</vt:i4>
      </vt:variant>
      <vt:variant>
        <vt:i4>138</vt:i4>
      </vt:variant>
      <vt:variant>
        <vt:i4>0</vt:i4>
      </vt:variant>
      <vt:variant>
        <vt:i4>5</vt:i4>
      </vt:variant>
      <vt:variant>
        <vt:lpwstr>http://biospecimens.cancer.gov/locator</vt:lpwstr>
      </vt:variant>
      <vt:variant>
        <vt:lpwstr/>
      </vt:variant>
      <vt:variant>
        <vt:i4>524350</vt:i4>
      </vt:variant>
      <vt:variant>
        <vt:i4>135</vt:i4>
      </vt:variant>
      <vt:variant>
        <vt:i4>0</vt:i4>
      </vt:variant>
      <vt:variant>
        <vt:i4>5</vt:i4>
      </vt:variant>
      <vt:variant>
        <vt:lpwstr>https://ncisvn.nci.nih.gov/svn/common_biorepository_model/trunk/caCORE_SDK/models/CBM with Value Domains.EAP</vt:lpwstr>
      </vt:variant>
      <vt:variant>
        <vt:lpwstr/>
      </vt:variant>
      <vt:variant>
        <vt:i4>3276808</vt:i4>
      </vt:variant>
      <vt:variant>
        <vt:i4>132</vt:i4>
      </vt:variant>
      <vt:variant>
        <vt:i4>0</vt:i4>
      </vt:variant>
      <vt:variant>
        <vt:i4>5</vt:i4>
      </vt:variant>
      <vt:variant>
        <vt:lpwstr>https://ncisvn.nci.nih.gov/svn/common_biorepository_model/trunk/caCORE_SDK/models/</vt:lpwstr>
      </vt:variant>
      <vt:variant>
        <vt:lpwstr/>
      </vt:variant>
      <vt:variant>
        <vt:i4>8323187</vt:i4>
      </vt:variant>
      <vt:variant>
        <vt:i4>129</vt:i4>
      </vt:variant>
      <vt:variant>
        <vt:i4>0</vt:i4>
      </vt:variant>
      <vt:variant>
        <vt:i4>5</vt:i4>
      </vt:variant>
      <vt:variant>
        <vt:lpwstr>https://cabig.nci.nih.gov/workspaces/TBPT/CBM/</vt:lpwstr>
      </vt:variant>
      <vt:variant>
        <vt:lpwstr/>
      </vt:variant>
      <vt:variant>
        <vt:i4>1441842</vt:i4>
      </vt:variant>
      <vt:variant>
        <vt:i4>122</vt:i4>
      </vt:variant>
      <vt:variant>
        <vt:i4>0</vt:i4>
      </vt:variant>
      <vt:variant>
        <vt:i4>5</vt:i4>
      </vt:variant>
      <vt:variant>
        <vt:lpwstr/>
      </vt:variant>
      <vt:variant>
        <vt:lpwstr>_Toc259701922</vt:lpwstr>
      </vt:variant>
      <vt:variant>
        <vt:i4>1441842</vt:i4>
      </vt:variant>
      <vt:variant>
        <vt:i4>116</vt:i4>
      </vt:variant>
      <vt:variant>
        <vt:i4>0</vt:i4>
      </vt:variant>
      <vt:variant>
        <vt:i4>5</vt:i4>
      </vt:variant>
      <vt:variant>
        <vt:lpwstr/>
      </vt:variant>
      <vt:variant>
        <vt:lpwstr>_Toc259701921</vt:lpwstr>
      </vt:variant>
      <vt:variant>
        <vt:i4>1441842</vt:i4>
      </vt:variant>
      <vt:variant>
        <vt:i4>110</vt:i4>
      </vt:variant>
      <vt:variant>
        <vt:i4>0</vt:i4>
      </vt:variant>
      <vt:variant>
        <vt:i4>5</vt:i4>
      </vt:variant>
      <vt:variant>
        <vt:lpwstr/>
      </vt:variant>
      <vt:variant>
        <vt:lpwstr>_Toc259701920</vt:lpwstr>
      </vt:variant>
      <vt:variant>
        <vt:i4>1376306</vt:i4>
      </vt:variant>
      <vt:variant>
        <vt:i4>104</vt:i4>
      </vt:variant>
      <vt:variant>
        <vt:i4>0</vt:i4>
      </vt:variant>
      <vt:variant>
        <vt:i4>5</vt:i4>
      </vt:variant>
      <vt:variant>
        <vt:lpwstr/>
      </vt:variant>
      <vt:variant>
        <vt:lpwstr>_Toc259701919</vt:lpwstr>
      </vt:variant>
      <vt:variant>
        <vt:i4>1376306</vt:i4>
      </vt:variant>
      <vt:variant>
        <vt:i4>98</vt:i4>
      </vt:variant>
      <vt:variant>
        <vt:i4>0</vt:i4>
      </vt:variant>
      <vt:variant>
        <vt:i4>5</vt:i4>
      </vt:variant>
      <vt:variant>
        <vt:lpwstr/>
      </vt:variant>
      <vt:variant>
        <vt:lpwstr>_Toc259701918</vt:lpwstr>
      </vt:variant>
      <vt:variant>
        <vt:i4>1376306</vt:i4>
      </vt:variant>
      <vt:variant>
        <vt:i4>92</vt:i4>
      </vt:variant>
      <vt:variant>
        <vt:i4>0</vt:i4>
      </vt:variant>
      <vt:variant>
        <vt:i4>5</vt:i4>
      </vt:variant>
      <vt:variant>
        <vt:lpwstr/>
      </vt:variant>
      <vt:variant>
        <vt:lpwstr>_Toc259701917</vt:lpwstr>
      </vt:variant>
      <vt:variant>
        <vt:i4>1376306</vt:i4>
      </vt:variant>
      <vt:variant>
        <vt:i4>86</vt:i4>
      </vt:variant>
      <vt:variant>
        <vt:i4>0</vt:i4>
      </vt:variant>
      <vt:variant>
        <vt:i4>5</vt:i4>
      </vt:variant>
      <vt:variant>
        <vt:lpwstr/>
      </vt:variant>
      <vt:variant>
        <vt:lpwstr>_Toc259701916</vt:lpwstr>
      </vt:variant>
      <vt:variant>
        <vt:i4>1376306</vt:i4>
      </vt:variant>
      <vt:variant>
        <vt:i4>80</vt:i4>
      </vt:variant>
      <vt:variant>
        <vt:i4>0</vt:i4>
      </vt:variant>
      <vt:variant>
        <vt:i4>5</vt:i4>
      </vt:variant>
      <vt:variant>
        <vt:lpwstr/>
      </vt:variant>
      <vt:variant>
        <vt:lpwstr>_Toc259701915</vt:lpwstr>
      </vt:variant>
      <vt:variant>
        <vt:i4>1376306</vt:i4>
      </vt:variant>
      <vt:variant>
        <vt:i4>74</vt:i4>
      </vt:variant>
      <vt:variant>
        <vt:i4>0</vt:i4>
      </vt:variant>
      <vt:variant>
        <vt:i4>5</vt:i4>
      </vt:variant>
      <vt:variant>
        <vt:lpwstr/>
      </vt:variant>
      <vt:variant>
        <vt:lpwstr>_Toc259701914</vt:lpwstr>
      </vt:variant>
      <vt:variant>
        <vt:i4>1376306</vt:i4>
      </vt:variant>
      <vt:variant>
        <vt:i4>68</vt:i4>
      </vt:variant>
      <vt:variant>
        <vt:i4>0</vt:i4>
      </vt:variant>
      <vt:variant>
        <vt:i4>5</vt:i4>
      </vt:variant>
      <vt:variant>
        <vt:lpwstr/>
      </vt:variant>
      <vt:variant>
        <vt:lpwstr>_Toc259701913</vt:lpwstr>
      </vt:variant>
      <vt:variant>
        <vt:i4>1376306</vt:i4>
      </vt:variant>
      <vt:variant>
        <vt:i4>62</vt:i4>
      </vt:variant>
      <vt:variant>
        <vt:i4>0</vt:i4>
      </vt:variant>
      <vt:variant>
        <vt:i4>5</vt:i4>
      </vt:variant>
      <vt:variant>
        <vt:lpwstr/>
      </vt:variant>
      <vt:variant>
        <vt:lpwstr>_Toc259701912</vt:lpwstr>
      </vt:variant>
      <vt:variant>
        <vt:i4>1376306</vt:i4>
      </vt:variant>
      <vt:variant>
        <vt:i4>56</vt:i4>
      </vt:variant>
      <vt:variant>
        <vt:i4>0</vt:i4>
      </vt:variant>
      <vt:variant>
        <vt:i4>5</vt:i4>
      </vt:variant>
      <vt:variant>
        <vt:lpwstr/>
      </vt:variant>
      <vt:variant>
        <vt:lpwstr>_Toc259701911</vt:lpwstr>
      </vt:variant>
      <vt:variant>
        <vt:i4>1376306</vt:i4>
      </vt:variant>
      <vt:variant>
        <vt:i4>50</vt:i4>
      </vt:variant>
      <vt:variant>
        <vt:i4>0</vt:i4>
      </vt:variant>
      <vt:variant>
        <vt:i4>5</vt:i4>
      </vt:variant>
      <vt:variant>
        <vt:lpwstr/>
      </vt:variant>
      <vt:variant>
        <vt:lpwstr>_Toc259701910</vt:lpwstr>
      </vt:variant>
      <vt:variant>
        <vt:i4>1310770</vt:i4>
      </vt:variant>
      <vt:variant>
        <vt:i4>44</vt:i4>
      </vt:variant>
      <vt:variant>
        <vt:i4>0</vt:i4>
      </vt:variant>
      <vt:variant>
        <vt:i4>5</vt:i4>
      </vt:variant>
      <vt:variant>
        <vt:lpwstr/>
      </vt:variant>
      <vt:variant>
        <vt:lpwstr>_Toc259701909</vt:lpwstr>
      </vt:variant>
      <vt:variant>
        <vt:i4>1310770</vt:i4>
      </vt:variant>
      <vt:variant>
        <vt:i4>38</vt:i4>
      </vt:variant>
      <vt:variant>
        <vt:i4>0</vt:i4>
      </vt:variant>
      <vt:variant>
        <vt:i4>5</vt:i4>
      </vt:variant>
      <vt:variant>
        <vt:lpwstr/>
      </vt:variant>
      <vt:variant>
        <vt:lpwstr>_Toc259701908</vt:lpwstr>
      </vt:variant>
      <vt:variant>
        <vt:i4>1310770</vt:i4>
      </vt:variant>
      <vt:variant>
        <vt:i4>32</vt:i4>
      </vt:variant>
      <vt:variant>
        <vt:i4>0</vt:i4>
      </vt:variant>
      <vt:variant>
        <vt:i4>5</vt:i4>
      </vt:variant>
      <vt:variant>
        <vt:lpwstr/>
      </vt:variant>
      <vt:variant>
        <vt:lpwstr>_Toc259701907</vt:lpwstr>
      </vt:variant>
      <vt:variant>
        <vt:i4>1310770</vt:i4>
      </vt:variant>
      <vt:variant>
        <vt:i4>26</vt:i4>
      </vt:variant>
      <vt:variant>
        <vt:i4>0</vt:i4>
      </vt:variant>
      <vt:variant>
        <vt:i4>5</vt:i4>
      </vt:variant>
      <vt:variant>
        <vt:lpwstr/>
      </vt:variant>
      <vt:variant>
        <vt:lpwstr>_Toc259701906</vt:lpwstr>
      </vt:variant>
      <vt:variant>
        <vt:i4>1310770</vt:i4>
      </vt:variant>
      <vt:variant>
        <vt:i4>20</vt:i4>
      </vt:variant>
      <vt:variant>
        <vt:i4>0</vt:i4>
      </vt:variant>
      <vt:variant>
        <vt:i4>5</vt:i4>
      </vt:variant>
      <vt:variant>
        <vt:lpwstr/>
      </vt:variant>
      <vt:variant>
        <vt:lpwstr>_Toc259701905</vt:lpwstr>
      </vt:variant>
      <vt:variant>
        <vt:i4>1310770</vt:i4>
      </vt:variant>
      <vt:variant>
        <vt:i4>14</vt:i4>
      </vt:variant>
      <vt:variant>
        <vt:i4>0</vt:i4>
      </vt:variant>
      <vt:variant>
        <vt:i4>5</vt:i4>
      </vt:variant>
      <vt:variant>
        <vt:lpwstr/>
      </vt:variant>
      <vt:variant>
        <vt:lpwstr>_Toc259701904</vt:lpwstr>
      </vt:variant>
      <vt:variant>
        <vt:i4>1310770</vt:i4>
      </vt:variant>
      <vt:variant>
        <vt:i4>8</vt:i4>
      </vt:variant>
      <vt:variant>
        <vt:i4>0</vt:i4>
      </vt:variant>
      <vt:variant>
        <vt:i4>5</vt:i4>
      </vt:variant>
      <vt:variant>
        <vt:lpwstr/>
      </vt:variant>
      <vt:variant>
        <vt:lpwstr>_Toc259701903</vt:lpwstr>
      </vt:variant>
      <vt:variant>
        <vt:i4>1310770</vt:i4>
      </vt:variant>
      <vt:variant>
        <vt:i4>2</vt:i4>
      </vt:variant>
      <vt:variant>
        <vt:i4>0</vt:i4>
      </vt:variant>
      <vt:variant>
        <vt:i4>5</vt:i4>
      </vt:variant>
      <vt:variant>
        <vt:lpwstr/>
      </vt:variant>
      <vt:variant>
        <vt:lpwstr>_Toc259701902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Grid Team:</dc:title>
  <dc:subject/>
  <dc:creator>Anna Fernandez</dc:creator>
  <cp:keywords/>
  <dc:description/>
  <cp:lastModifiedBy>Anna Fernandez</cp:lastModifiedBy>
  <cp:revision>9</cp:revision>
  <cp:lastPrinted>2011-05-13T01:55:00Z</cp:lastPrinted>
  <dcterms:created xsi:type="dcterms:W3CDTF">2011-05-25T03:34:00Z</dcterms:created>
  <dcterms:modified xsi:type="dcterms:W3CDTF">2011-05-26T14:41:00Z</dcterms:modified>
</cp:coreProperties>
</file>